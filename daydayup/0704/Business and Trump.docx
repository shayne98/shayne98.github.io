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C9403" w14:textId="77777777" w:rsidR="00C11396" w:rsidRDefault="00C11396">
      <w:r>
        <w:rPr>
          <w:rFonts w:hint="eastAsia"/>
        </w:rPr>
        <w:t>精听练习2</w:t>
      </w:r>
    </w:p>
    <w:p w14:paraId="0616FEE0" w14:textId="215C73E2" w:rsidR="00C11396" w:rsidRPr="005E2B46" w:rsidRDefault="005E2B46">
      <w:pPr>
        <w:rPr>
          <w:rFonts w:ascii="Times New Roman" w:hAnsi="Times New Roman" w:cs="Times New Roman"/>
        </w:rPr>
      </w:pPr>
      <w:r w:rsidRPr="005E2B46">
        <w:rPr>
          <w:rFonts w:ascii="Times New Roman" w:hAnsi="Times New Roman" w:cs="Times New Roman"/>
        </w:rPr>
        <w:t>Don’t do it, billi</w:t>
      </w:r>
      <w:r>
        <w:rPr>
          <w:rFonts w:ascii="Times New Roman" w:hAnsi="Times New Roman" w:cs="Times New Roman"/>
        </w:rPr>
        <w:t xml:space="preserve">onaires Supporting Donald Trump risks offering </w:t>
      </w:r>
      <w:r w:rsidR="00675A32">
        <w:rPr>
          <w:rFonts w:ascii="Times New Roman" w:hAnsi="Times New Roman" w:cs="Times New Roman"/>
        </w:rPr>
        <w:t xml:space="preserve">wealthy </w:t>
      </w:r>
      <w:r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/>
        </w:rPr>
        <w:t xml:space="preserve">onators poor returns. When </w:t>
      </w:r>
      <w:r w:rsidR="00675A32">
        <w:rPr>
          <w:rFonts w:ascii="Times New Roman" w:hAnsi="Times New Roman" w:cs="Times New Roman"/>
        </w:rPr>
        <w:t xml:space="preserve">Donald Trump faces </w:t>
      </w:r>
      <w:del w:id="0" w:author="Xiaoxiang Shen" w:date="2024-07-16T08:23:00Z">
        <w:r w:rsidR="00675A32" w:rsidDel="00146D5B">
          <w:rPr>
            <w:rFonts w:ascii="Times New Roman" w:hAnsi="Times New Roman" w:cs="Times New Roman"/>
          </w:rPr>
          <w:delText xml:space="preserve">visit </w:delText>
        </w:r>
      </w:del>
      <w:r w:rsidR="00675A32">
        <w:rPr>
          <w:rFonts w:ascii="Times New Roman" w:hAnsi="Times New Roman" w:cs="Times New Roman"/>
        </w:rPr>
        <w:t>American voters</w:t>
      </w:r>
      <w:r>
        <w:rPr>
          <w:rFonts w:ascii="Times New Roman" w:hAnsi="Times New Roman" w:cs="Times New Roman"/>
        </w:rPr>
        <w:t xml:space="preserve"> </w:t>
      </w:r>
      <w:r w:rsidR="00675A32">
        <w:rPr>
          <w:rFonts w:ascii="Times New Roman" w:hAnsi="Times New Roman" w:cs="Times New Roman"/>
        </w:rPr>
        <w:t>in November</w:t>
      </w:r>
      <w:r>
        <w:rPr>
          <w:rFonts w:ascii="Times New Roman" w:hAnsi="Times New Roman" w:cs="Times New Roman"/>
        </w:rPr>
        <w:t>,</w:t>
      </w:r>
      <w:r w:rsidR="00675A32">
        <w:rPr>
          <w:rFonts w:ascii="Times New Roman" w:hAnsi="Times New Roman" w:cs="Times New Roman"/>
        </w:rPr>
        <w:t xml:space="preserve"> he will do so with</w:t>
      </w:r>
      <w:r>
        <w:rPr>
          <w:rFonts w:ascii="Times New Roman" w:hAnsi="Times New Roman" w:cs="Times New Roman"/>
        </w:rPr>
        <w:t xml:space="preserve"> a ban</w:t>
      </w:r>
      <w:r w:rsidR="00675A32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 of </w:t>
      </w:r>
      <w:proofErr w:type="spellStart"/>
      <w:r w:rsidR="00675A32">
        <w:rPr>
          <w:rFonts w:ascii="Times New Roman" w:hAnsi="Times New Roman" w:cs="Times New Roman"/>
        </w:rPr>
        <w:t>billionair</w:t>
      </w:r>
      <w:proofErr w:type="spellEnd"/>
      <w:del w:id="1" w:author="Xiaoxiang Shen" w:date="2024-07-16T08:24:00Z">
        <w:r w:rsidR="00675A32" w:rsidDel="00146D5B">
          <w:rPr>
            <w:rFonts w:ascii="Times New Roman" w:hAnsi="Times New Roman" w:cs="Times New Roman"/>
          </w:rPr>
          <w:delText>es</w:delText>
        </w:r>
      </w:del>
      <w:r w:rsidR="00675A32">
        <w:rPr>
          <w:rFonts w:ascii="Times New Roman" w:hAnsi="Times New Roman" w:cs="Times New Roman"/>
        </w:rPr>
        <w:t xml:space="preserve"> </w:t>
      </w:r>
      <w:del w:id="2" w:author="Xiaoxiang Shen" w:date="2024-07-16T08:24:00Z">
        <w:r w:rsidR="00675A32" w:rsidDel="00146D5B">
          <w:rPr>
            <w:rFonts w:ascii="Times New Roman" w:hAnsi="Times New Roman" w:cs="Times New Roman" w:hint="eastAsia"/>
          </w:rPr>
          <w:delText>bankers</w:delText>
        </w:r>
      </w:del>
      <w:proofErr w:type="gramStart"/>
      <w:ins w:id="3" w:author="Xiaoxiang Shen" w:date="2024-07-16T08:24:00Z">
        <w:r w:rsidR="00146D5B">
          <w:rPr>
            <w:rFonts w:ascii="Times New Roman" w:hAnsi="Times New Roman" w:cs="Times New Roman" w:hint="eastAsia"/>
          </w:rPr>
          <w:t>backers</w:t>
        </w:r>
        <w:r w:rsidR="00146D5B">
          <w:rPr>
            <w:rFonts w:ascii="Times New Roman" w:hAnsi="Times New Roman" w:cs="Times New Roman"/>
          </w:rPr>
          <w:t>’</w:t>
        </w:r>
      </w:ins>
      <w:proofErr w:type="gramEnd"/>
      <w:r>
        <w:rPr>
          <w:rFonts w:ascii="Times New Roman" w:hAnsi="Times New Roman" w:cs="Times New Roman"/>
        </w:rPr>
        <w:t>.</w:t>
      </w:r>
      <w:r w:rsidR="00675A32">
        <w:rPr>
          <w:rFonts w:ascii="Times New Roman" w:hAnsi="Times New Roman" w:cs="Times New Roman"/>
        </w:rPr>
        <w:t xml:space="preserve"> Last Month, ____ </w:t>
      </w:r>
      <w:r w:rsidR="008C6E53">
        <w:rPr>
          <w:rFonts w:ascii="Times New Roman" w:hAnsi="Times New Roman" w:cs="Times New Roman"/>
        </w:rPr>
        <w:t xml:space="preserve">the chief executive of Black Stone, </w:t>
      </w:r>
      <w:r w:rsidR="00675A32">
        <w:rPr>
          <w:rFonts w:ascii="Times New Roman" w:hAnsi="Times New Roman" w:cs="Times New Roman"/>
        </w:rPr>
        <w:t xml:space="preserve">the </w:t>
      </w:r>
      <w:r w:rsidR="008C6E53">
        <w:rPr>
          <w:rFonts w:ascii="Times New Roman" w:hAnsi="Times New Roman" w:cs="Times New Roman"/>
        </w:rPr>
        <w:t xml:space="preserve">world’s </w:t>
      </w:r>
      <w:r w:rsidR="00675A32">
        <w:rPr>
          <w:rFonts w:ascii="Times New Roman" w:hAnsi="Times New Roman" w:cs="Times New Roman"/>
        </w:rPr>
        <w:t xml:space="preserve">largest private </w:t>
      </w:r>
      <w:r w:rsidR="008C6E53">
        <w:rPr>
          <w:rFonts w:ascii="Times New Roman" w:hAnsi="Times New Roman" w:cs="Times New Roman"/>
        </w:rPr>
        <w:t xml:space="preserve">equity </w:t>
      </w:r>
      <w:r w:rsidR="00675A32">
        <w:rPr>
          <w:rFonts w:ascii="Times New Roman" w:hAnsi="Times New Roman" w:cs="Times New Roman"/>
        </w:rPr>
        <w:t>firm</w:t>
      </w:r>
      <w:r w:rsidR="008C6E53">
        <w:rPr>
          <w:rFonts w:ascii="Times New Roman" w:hAnsi="Times New Roman" w:cs="Times New Roman"/>
        </w:rPr>
        <w:t xml:space="preserve">, said he </w:t>
      </w:r>
      <w:del w:id="4" w:author="Xiaoxiang Shen" w:date="2024-07-16T08:24:00Z">
        <w:r w:rsidR="008C6E53" w:rsidDel="00146D5B">
          <w:rPr>
            <w:rFonts w:ascii="Times New Roman" w:hAnsi="Times New Roman" w:cs="Times New Roman" w:hint="eastAsia"/>
          </w:rPr>
          <w:delText xml:space="preserve">will </w:delText>
        </w:r>
      </w:del>
      <w:ins w:id="5" w:author="Xiaoxiang Shen" w:date="2024-07-16T08:24:00Z">
        <w:r w:rsidR="00146D5B">
          <w:rPr>
            <w:rFonts w:ascii="Times New Roman" w:hAnsi="Times New Roman" w:cs="Times New Roman" w:hint="eastAsia"/>
          </w:rPr>
          <w:t xml:space="preserve">would </w:t>
        </w:r>
      </w:ins>
      <w:r w:rsidR="008C6E53">
        <w:rPr>
          <w:rFonts w:ascii="Times New Roman" w:hAnsi="Times New Roman" w:cs="Times New Roman"/>
        </w:rPr>
        <w:t xml:space="preserve">support </w:t>
      </w:r>
      <w:proofErr w:type="spellStart"/>
      <w:r w:rsidR="008C6E53">
        <w:rPr>
          <w:rFonts w:ascii="Times New Roman" w:hAnsi="Times New Roman" w:cs="Times New Roman"/>
        </w:rPr>
        <w:t>Mr</w:t>
      </w:r>
      <w:proofErr w:type="spellEnd"/>
      <w:r w:rsidR="008C6E53">
        <w:rPr>
          <w:rFonts w:ascii="Times New Roman" w:hAnsi="Times New Roman" w:cs="Times New Roman"/>
        </w:rPr>
        <w:t xml:space="preserve"> Trump. ___ a casino magnate who sat out the primaries, is expected soon to do the same. __ a hedge-fund manager who had previously donated Democrats, </w:t>
      </w:r>
      <w:ins w:id="6" w:author="Xiaoxiang Shen" w:date="2024-07-16T08:26:00Z">
        <w:r w:rsidR="00146D5B">
          <w:rPr>
            <w:rFonts w:ascii="Times New Roman" w:hAnsi="Times New Roman" w:cs="Times New Roman"/>
          </w:rPr>
          <w:t xml:space="preserve">is </w:t>
        </w:r>
      </w:ins>
      <w:r w:rsidR="008C6E53">
        <w:rPr>
          <w:rFonts w:ascii="Times New Roman" w:hAnsi="Times New Roman" w:cs="Times New Roman"/>
        </w:rPr>
        <w:t>said</w:t>
      </w:r>
      <w:ins w:id="7" w:author="Xiaoxiang Shen" w:date="2024-07-16T08:26:00Z">
        <w:r w:rsidR="00146D5B">
          <w:rPr>
            <w:rFonts w:ascii="Times New Roman" w:hAnsi="Times New Roman" w:cs="Times New Roman"/>
          </w:rPr>
          <w:t xml:space="preserve"> to be</w:t>
        </w:r>
      </w:ins>
      <w:del w:id="8" w:author="Xiaoxiang Shen" w:date="2024-07-16T08:26:00Z">
        <w:r w:rsidR="008C6E53" w:rsidDel="00146D5B">
          <w:rPr>
            <w:rFonts w:ascii="Times New Roman" w:hAnsi="Times New Roman" w:cs="Times New Roman"/>
          </w:rPr>
          <w:delText xml:space="preserve"> he would be</w:delText>
        </w:r>
      </w:del>
      <w:r w:rsidR="008C6E53">
        <w:rPr>
          <w:rFonts w:ascii="Times New Roman" w:hAnsi="Times New Roman" w:cs="Times New Roman"/>
        </w:rPr>
        <w:t xml:space="preserve"> edging towards Trump endorsement. The former president even </w:t>
      </w:r>
      <w:proofErr w:type="gramStart"/>
      <w:r w:rsidR="008C6E53">
        <w:rPr>
          <w:rFonts w:ascii="Times New Roman" w:hAnsi="Times New Roman" w:cs="Times New Roman"/>
        </w:rPr>
        <w:t>enjoy</w:t>
      </w:r>
      <w:proofErr w:type="gramEnd"/>
      <w:r w:rsidR="008C6E53">
        <w:rPr>
          <w:rFonts w:ascii="Times New Roman" w:hAnsi="Times New Roman" w:cs="Times New Roman"/>
        </w:rPr>
        <w:t xml:space="preserve"> his increasingly Friendly relations</w:t>
      </w:r>
      <w:del w:id="9" w:author="Xiaoxiang Shen" w:date="2024-07-16T08:27:00Z">
        <w:r w:rsidR="008C6E53" w:rsidDel="00146D5B">
          <w:rPr>
            <w:rFonts w:ascii="Times New Roman" w:hAnsi="Times New Roman" w:cs="Times New Roman"/>
          </w:rPr>
          <w:delText>hip</w:delText>
        </w:r>
      </w:del>
      <w:r w:rsidR="008C6E53">
        <w:rPr>
          <w:rFonts w:ascii="Times New Roman" w:hAnsi="Times New Roman" w:cs="Times New Roman"/>
        </w:rPr>
        <w:t xml:space="preserve"> with Elon Mus</w:t>
      </w:r>
      <w:ins w:id="10" w:author="Xiaoxiang Shen" w:date="2024-07-16T08:27:00Z">
        <w:r w:rsidR="00146D5B">
          <w:rPr>
            <w:rFonts w:ascii="Times New Roman" w:hAnsi="Times New Roman" w:cs="Times New Roman"/>
          </w:rPr>
          <w:t>k</w:t>
        </w:r>
      </w:ins>
      <w:del w:id="11" w:author="Xiaoxiang Shen" w:date="2024-07-16T08:27:00Z">
        <w:r w:rsidR="008C6E53" w:rsidDel="00146D5B">
          <w:rPr>
            <w:rFonts w:ascii="Times New Roman" w:hAnsi="Times New Roman" w:cs="Times New Roman"/>
          </w:rPr>
          <w:delText>t</w:delText>
        </w:r>
      </w:del>
      <w:r w:rsidR="008C6E53">
        <w:rPr>
          <w:rFonts w:ascii="Times New Roman" w:hAnsi="Times New Roman" w:cs="Times New Roman"/>
        </w:rPr>
        <w:t xml:space="preserve">, with whom he </w:t>
      </w:r>
      <w:ins w:id="12" w:author="Xiaoxiang Shen" w:date="2024-07-16T08:27:00Z">
        <w:r w:rsidR="00146D5B">
          <w:rPr>
            <w:rFonts w:ascii="Times New Roman" w:hAnsi="Times New Roman" w:cs="Times New Roman"/>
          </w:rPr>
          <w:t xml:space="preserve">once </w:t>
        </w:r>
      </w:ins>
      <w:r w:rsidR="008C6E53">
        <w:rPr>
          <w:rFonts w:ascii="Times New Roman" w:hAnsi="Times New Roman" w:cs="Times New Roman"/>
        </w:rPr>
        <w:t>Traded insults.</w:t>
      </w:r>
      <w:r w:rsidR="00102C21">
        <w:rPr>
          <w:rFonts w:ascii="Times New Roman" w:hAnsi="Times New Roman" w:cs="Times New Roman"/>
        </w:rPr>
        <w:t xml:space="preserve"> Joe Biden </w:t>
      </w:r>
      <w:ins w:id="13" w:author="Xiaoxiang Shen" w:date="2024-07-16T08:27:00Z">
        <w:r w:rsidR="00146D5B">
          <w:rPr>
            <w:rFonts w:ascii="Times New Roman" w:hAnsi="Times New Roman" w:cs="Times New Roman"/>
          </w:rPr>
          <w:t xml:space="preserve">has </w:t>
        </w:r>
      </w:ins>
      <w:r w:rsidR="00102C21">
        <w:rPr>
          <w:rFonts w:ascii="Times New Roman" w:hAnsi="Times New Roman" w:cs="Times New Roman"/>
        </w:rPr>
        <w:t xml:space="preserve">raised more money overall, </w:t>
      </w:r>
      <w:del w:id="14" w:author="Xiaoxiang Shen" w:date="2024-07-16T08:27:00Z">
        <w:r w:rsidR="00102C21" w:rsidDel="00146D5B">
          <w:rPr>
            <w:rFonts w:ascii="Times New Roman" w:hAnsi="Times New Roman" w:cs="Times New Roman"/>
          </w:rPr>
          <w:delText xml:space="preserve">but </w:delText>
        </w:r>
      </w:del>
      <w:ins w:id="15" w:author="Xiaoxiang Shen" w:date="2024-07-16T08:27:00Z">
        <w:r w:rsidR="00146D5B">
          <w:rPr>
            <w:rFonts w:ascii="Times New Roman" w:hAnsi="Times New Roman" w:cs="Times New Roman"/>
          </w:rPr>
          <w:t>though</w:t>
        </w:r>
        <w:r w:rsidR="00146D5B">
          <w:rPr>
            <w:rFonts w:ascii="Times New Roman" w:hAnsi="Times New Roman" w:cs="Times New Roman"/>
          </w:rPr>
          <w:t xml:space="preserve"> </w:t>
        </w:r>
      </w:ins>
      <w:proofErr w:type="spellStart"/>
      <w:r w:rsidR="00102C21">
        <w:rPr>
          <w:rFonts w:ascii="Times New Roman" w:hAnsi="Times New Roman" w:cs="Times New Roman"/>
        </w:rPr>
        <w:t>Mr</w:t>
      </w:r>
      <w:proofErr w:type="spellEnd"/>
      <w:r w:rsidR="00102C21">
        <w:rPr>
          <w:rFonts w:ascii="Times New Roman" w:hAnsi="Times New Roman" w:cs="Times New Roman"/>
        </w:rPr>
        <w:t xml:space="preserve"> Trump had filled his boots since his conviction in M___ courtroom. And some </w:t>
      </w:r>
      <w:ins w:id="16" w:author="Xiaoxiang Shen" w:date="2024-07-16T08:28:00Z">
        <w:r w:rsidR="00146D5B">
          <w:rPr>
            <w:rFonts w:ascii="Times New Roman" w:hAnsi="Times New Roman" w:cs="Times New Roman"/>
          </w:rPr>
          <w:t>rich R</w:t>
        </w:r>
      </w:ins>
      <w:del w:id="17" w:author="Xiaoxiang Shen" w:date="2024-07-16T08:28:00Z">
        <w:r w:rsidR="00102C21" w:rsidDel="00146D5B">
          <w:rPr>
            <w:rFonts w:ascii="Times New Roman" w:hAnsi="Times New Roman" w:cs="Times New Roman"/>
          </w:rPr>
          <w:delText>r</w:delText>
        </w:r>
      </w:del>
      <w:r w:rsidR="00102C21">
        <w:rPr>
          <w:rFonts w:ascii="Times New Roman" w:hAnsi="Times New Roman" w:cs="Times New Roman"/>
        </w:rPr>
        <w:t xml:space="preserve">epublicans </w:t>
      </w:r>
      <w:del w:id="18" w:author="Xiaoxiang Shen" w:date="2024-07-16T08:28:00Z">
        <w:r w:rsidR="00102C21" w:rsidDel="00146D5B">
          <w:rPr>
            <w:rFonts w:ascii="Times New Roman" w:hAnsi="Times New Roman" w:cs="Times New Roman"/>
          </w:rPr>
          <w:delText xml:space="preserve">had </w:delText>
        </w:r>
      </w:del>
      <w:ins w:id="19" w:author="Xiaoxiang Shen" w:date="2024-07-16T08:28:00Z">
        <w:r w:rsidR="00146D5B">
          <w:rPr>
            <w:rFonts w:ascii="Times New Roman" w:hAnsi="Times New Roman" w:cs="Times New Roman"/>
          </w:rPr>
          <w:t>have</w:t>
        </w:r>
        <w:r w:rsidR="00146D5B">
          <w:rPr>
            <w:rFonts w:ascii="Times New Roman" w:hAnsi="Times New Roman" w:cs="Times New Roman"/>
          </w:rPr>
          <w:t xml:space="preserve"> </w:t>
        </w:r>
      </w:ins>
      <w:r w:rsidR="00102C21">
        <w:rPr>
          <w:rFonts w:ascii="Times New Roman" w:hAnsi="Times New Roman" w:cs="Times New Roman"/>
        </w:rPr>
        <w:t>yet to decide who to back.</w:t>
      </w:r>
      <w:r w:rsidR="00D52892">
        <w:rPr>
          <w:rFonts w:ascii="Times New Roman" w:hAnsi="Times New Roman" w:cs="Times New Roman"/>
        </w:rPr>
        <w:t xml:space="preserve"> But the former president’s growing support among the wealthy ___</w:t>
      </w:r>
      <w:ins w:id="20" w:author="Xiaoxiang Shen" w:date="2024-07-16T08:29:00Z">
        <w:r w:rsidR="00146D5B">
          <w:rPr>
            <w:rFonts w:ascii="Times New Roman" w:hAnsi="Times New Roman" w:cs="Times New Roman"/>
          </w:rPr>
          <w:t xml:space="preserve">is evidence </w:t>
        </w:r>
        <w:proofErr w:type="gramStart"/>
        <w:r w:rsidR="00146D5B">
          <w:rPr>
            <w:rFonts w:ascii="Times New Roman" w:hAnsi="Times New Roman" w:cs="Times New Roman"/>
          </w:rPr>
          <w:t xml:space="preserve">of </w:t>
        </w:r>
      </w:ins>
      <w:r w:rsidR="00D52892">
        <w:rPr>
          <w:rFonts w:ascii="Times New Roman" w:hAnsi="Times New Roman" w:cs="Times New Roman"/>
        </w:rPr>
        <w:t xml:space="preserve"> his</w:t>
      </w:r>
      <w:proofErr w:type="gramEnd"/>
      <w:r w:rsidR="00D52892">
        <w:rPr>
          <w:rFonts w:ascii="Times New Roman" w:hAnsi="Times New Roman" w:cs="Times New Roman"/>
        </w:rPr>
        <w:t xml:space="preserve"> </w:t>
      </w:r>
      <w:del w:id="21" w:author="Xiaoxiang Shen" w:date="2024-07-16T08:29:00Z">
        <w:r w:rsidR="00D52892" w:rsidDel="00146D5B">
          <w:rPr>
            <w:rFonts w:ascii="Times New Roman" w:hAnsi="Times New Roman" w:cs="Times New Roman"/>
          </w:rPr>
          <w:delText>rehotalitation</w:delText>
        </w:r>
      </w:del>
      <w:ins w:id="22" w:author="Xiaoxiang Shen" w:date="2024-07-16T08:29:00Z">
        <w:r w:rsidR="00146D5B">
          <w:rPr>
            <w:rFonts w:ascii="Times New Roman" w:hAnsi="Times New Roman" w:cs="Times New Roman"/>
          </w:rPr>
          <w:t>rehabilitation</w:t>
        </w:r>
      </w:ins>
      <w:r w:rsidR="00D52892">
        <w:rPr>
          <w:rFonts w:ascii="Times New Roman" w:hAnsi="Times New Roman" w:cs="Times New Roman"/>
        </w:rPr>
        <w:t xml:space="preserve">. Business minded elites </w:t>
      </w:r>
      <w:del w:id="23" w:author="Xiaoxiang Shen" w:date="2024-07-16T08:29:00Z">
        <w:r w:rsidR="00D52892" w:rsidDel="00146D5B">
          <w:rPr>
            <w:rFonts w:ascii="Times New Roman" w:hAnsi="Times New Roman" w:cs="Times New Roman"/>
          </w:rPr>
          <w:delText xml:space="preserve">has </w:delText>
        </w:r>
      </w:del>
      <w:ins w:id="24" w:author="Xiaoxiang Shen" w:date="2024-07-16T08:29:00Z">
        <w:r w:rsidR="00146D5B">
          <w:rPr>
            <w:rFonts w:ascii="Times New Roman" w:hAnsi="Times New Roman" w:cs="Times New Roman"/>
          </w:rPr>
          <w:t>had</w:t>
        </w:r>
        <w:r w:rsidR="00146D5B">
          <w:rPr>
            <w:rFonts w:ascii="Times New Roman" w:hAnsi="Times New Roman" w:cs="Times New Roman"/>
          </w:rPr>
          <w:t xml:space="preserve"> </w:t>
        </w:r>
      </w:ins>
      <w:r w:rsidR="00D52892">
        <w:rPr>
          <w:rFonts w:ascii="Times New Roman" w:hAnsi="Times New Roman" w:cs="Times New Roman"/>
        </w:rPr>
        <w:t xml:space="preserve">shunned </w:t>
      </w:r>
      <w:proofErr w:type="spellStart"/>
      <w:r w:rsidR="00D52892">
        <w:rPr>
          <w:rFonts w:ascii="Times New Roman" w:hAnsi="Times New Roman" w:cs="Times New Roman"/>
        </w:rPr>
        <w:t>Mr</w:t>
      </w:r>
      <w:proofErr w:type="spellEnd"/>
      <w:r w:rsidR="00D52892">
        <w:rPr>
          <w:rFonts w:ascii="Times New Roman" w:hAnsi="Times New Roman" w:cs="Times New Roman"/>
        </w:rPr>
        <w:t xml:space="preserve"> Trump, after he </w:t>
      </w:r>
      <w:del w:id="25" w:author="Xiaoxiang Shen" w:date="2024-07-16T08:29:00Z">
        <w:r w:rsidR="00D52892" w:rsidDel="00146D5B">
          <w:rPr>
            <w:rFonts w:ascii="Times New Roman" w:hAnsi="Times New Roman" w:cs="Times New Roman"/>
          </w:rPr>
          <w:delText xml:space="preserve">had </w:delText>
        </w:r>
      </w:del>
      <w:r w:rsidR="00D52892">
        <w:rPr>
          <w:rFonts w:ascii="Times New Roman" w:hAnsi="Times New Roman" w:cs="Times New Roman"/>
        </w:rPr>
        <w:t xml:space="preserve">tried to overturn the last election’s result. Today </w:t>
      </w:r>
      <w:del w:id="26" w:author="Xiaoxiang Shen" w:date="2024-07-16T08:29:00Z">
        <w:r w:rsidR="00D52892" w:rsidDel="00146D5B">
          <w:rPr>
            <w:rFonts w:ascii="Times New Roman" w:hAnsi="Times New Roman" w:cs="Times New Roman"/>
          </w:rPr>
          <w:delText xml:space="preserve">these </w:delText>
        </w:r>
      </w:del>
      <w:ins w:id="27" w:author="Xiaoxiang Shen" w:date="2024-07-16T08:29:00Z">
        <w:r w:rsidR="00146D5B">
          <w:rPr>
            <w:rFonts w:ascii="Times New Roman" w:hAnsi="Times New Roman" w:cs="Times New Roman"/>
          </w:rPr>
          <w:t>those</w:t>
        </w:r>
      </w:ins>
      <w:ins w:id="28" w:author="Xiaoxiang Shen" w:date="2024-07-16T08:30:00Z">
        <w:r w:rsidR="00146D5B">
          <w:rPr>
            <w:rFonts w:ascii="Times New Roman" w:hAnsi="Times New Roman" w:cs="Times New Roman"/>
          </w:rPr>
          <w:t xml:space="preserve"> same</w:t>
        </w:r>
      </w:ins>
      <w:ins w:id="29" w:author="Xiaoxiang Shen" w:date="2024-07-16T08:29:00Z">
        <w:r w:rsidR="00146D5B">
          <w:rPr>
            <w:rFonts w:ascii="Times New Roman" w:hAnsi="Times New Roman" w:cs="Times New Roman"/>
          </w:rPr>
          <w:t xml:space="preserve"> </w:t>
        </w:r>
      </w:ins>
      <w:r w:rsidR="00D52892">
        <w:rPr>
          <w:rFonts w:ascii="Times New Roman" w:hAnsi="Times New Roman" w:cs="Times New Roman"/>
        </w:rPr>
        <w:t xml:space="preserve">people appear to be looking for a reason to set aside </w:t>
      </w:r>
      <w:del w:id="30" w:author="Xiaoxiang Shen" w:date="2024-07-16T08:30:00Z">
        <w:r w:rsidR="00D52892" w:rsidDel="00146D5B">
          <w:rPr>
            <w:rFonts w:ascii="Times New Roman" w:hAnsi="Times New Roman" w:cs="Times New Roman"/>
          </w:rPr>
          <w:delText xml:space="preserve">those </w:delText>
        </w:r>
      </w:del>
      <w:ins w:id="31" w:author="Xiaoxiang Shen" w:date="2024-07-16T08:30:00Z">
        <w:r w:rsidR="00146D5B">
          <w:rPr>
            <w:rFonts w:ascii="Times New Roman" w:hAnsi="Times New Roman" w:cs="Times New Roman"/>
          </w:rPr>
          <w:t>their</w:t>
        </w:r>
        <w:r w:rsidR="00146D5B">
          <w:rPr>
            <w:rFonts w:ascii="Times New Roman" w:hAnsi="Times New Roman" w:cs="Times New Roman"/>
          </w:rPr>
          <w:t xml:space="preserve"> </w:t>
        </w:r>
      </w:ins>
      <w:r w:rsidR="00D52892">
        <w:rPr>
          <w:rFonts w:ascii="Times New Roman" w:hAnsi="Times New Roman" w:cs="Times New Roman"/>
        </w:rPr>
        <w:t xml:space="preserve">scruples. </w:t>
      </w:r>
      <w:r w:rsidR="000B123D">
        <w:rPr>
          <w:rFonts w:ascii="Times New Roman" w:hAnsi="Times New Roman" w:cs="Times New Roman" w:hint="eastAsia"/>
        </w:rPr>
        <w:t>The</w:t>
      </w:r>
      <w:r w:rsidR="000B123D">
        <w:rPr>
          <w:rFonts w:ascii="Times New Roman" w:hAnsi="Times New Roman" w:cs="Times New Roman"/>
        </w:rPr>
        <w:t xml:space="preserve"> benefit to </w:t>
      </w:r>
      <w:proofErr w:type="spellStart"/>
      <w:r w:rsidR="003D0F49">
        <w:rPr>
          <w:rFonts w:ascii="Times New Roman" w:hAnsi="Times New Roman" w:cs="Times New Roman"/>
        </w:rPr>
        <w:t>Mr</w:t>
      </w:r>
      <w:proofErr w:type="spellEnd"/>
      <w:r w:rsidR="003D0F49">
        <w:rPr>
          <w:rFonts w:ascii="Times New Roman" w:hAnsi="Times New Roman" w:cs="Times New Roman"/>
        </w:rPr>
        <w:t xml:space="preserve"> </w:t>
      </w:r>
      <w:r w:rsidR="000B123D">
        <w:rPr>
          <w:rFonts w:ascii="Times New Roman" w:hAnsi="Times New Roman" w:cs="Times New Roman"/>
        </w:rPr>
        <w:t>Trump is much more than financ</w:t>
      </w:r>
      <w:r w:rsidR="003D0F49">
        <w:rPr>
          <w:rFonts w:ascii="Times New Roman" w:hAnsi="Times New Roman" w:cs="Times New Roman"/>
        </w:rPr>
        <w:t>ial</w:t>
      </w:r>
      <w:r w:rsidR="000B123D">
        <w:rPr>
          <w:rFonts w:ascii="Times New Roman" w:hAnsi="Times New Roman" w:cs="Times New Roman"/>
        </w:rPr>
        <w:t>,</w:t>
      </w:r>
      <w:r w:rsidR="003D0F49">
        <w:rPr>
          <w:rFonts w:ascii="Times New Roman" w:hAnsi="Times New Roman" w:cs="Times New Roman"/>
        </w:rPr>
        <w:t xml:space="preserve"> </w:t>
      </w:r>
      <w:del w:id="32" w:author="Xiaoxiang Shen" w:date="2024-07-16T08:30:00Z">
        <w:r w:rsidR="003D0F49" w:rsidDel="00146D5B">
          <w:rPr>
            <w:rFonts w:ascii="Times New Roman" w:hAnsi="Times New Roman" w:cs="Times New Roman"/>
          </w:rPr>
          <w:delText xml:space="preserve">the </w:delText>
        </w:r>
      </w:del>
      <w:r w:rsidR="003D0F49">
        <w:rPr>
          <w:rFonts w:ascii="Times New Roman" w:hAnsi="Times New Roman" w:cs="Times New Roman"/>
        </w:rPr>
        <w:t xml:space="preserve">politicians seek </w:t>
      </w:r>
      <w:ins w:id="33" w:author="Xiaoxiang Shen" w:date="2024-07-16T08:30:00Z">
        <w:r w:rsidR="00146D5B">
          <w:rPr>
            <w:rFonts w:ascii="Times New Roman" w:hAnsi="Times New Roman" w:cs="Times New Roman"/>
          </w:rPr>
          <w:t>the</w:t>
        </w:r>
      </w:ins>
      <w:del w:id="34" w:author="Xiaoxiang Shen" w:date="2024-07-16T08:30:00Z">
        <w:r w:rsidR="003D0F49" w:rsidDel="00146D5B">
          <w:rPr>
            <w:rFonts w:ascii="Times New Roman" w:hAnsi="Times New Roman" w:cs="Times New Roman"/>
          </w:rPr>
          <w:delText>for</w:delText>
        </w:r>
      </w:del>
      <w:r w:rsidR="003D0F49">
        <w:rPr>
          <w:rFonts w:ascii="Times New Roman" w:hAnsi="Times New Roman" w:cs="Times New Roman"/>
        </w:rPr>
        <w:t xml:space="preserve"> support of </w:t>
      </w:r>
      <w:r w:rsidR="000B123D">
        <w:rPr>
          <w:rFonts w:ascii="Times New Roman" w:hAnsi="Times New Roman" w:cs="Times New Roman"/>
        </w:rPr>
        <w:t xml:space="preserve">moguls </w:t>
      </w:r>
      <w:r w:rsidR="003D0F49">
        <w:rPr>
          <w:rFonts w:ascii="Times New Roman" w:hAnsi="Times New Roman" w:cs="Times New Roman"/>
        </w:rPr>
        <w:t xml:space="preserve">because it </w:t>
      </w:r>
      <w:del w:id="35" w:author="Xiaoxiang Shen" w:date="2024-07-16T08:30:00Z">
        <w:r w:rsidR="003D0F49" w:rsidDel="00146D5B">
          <w:rPr>
            <w:rFonts w:ascii="Times New Roman" w:hAnsi="Times New Roman" w:cs="Times New Roman"/>
          </w:rPr>
          <w:delText xml:space="preserve">has </w:delText>
        </w:r>
      </w:del>
      <w:ins w:id="36" w:author="Xiaoxiang Shen" w:date="2024-07-16T08:30:00Z">
        <w:r w:rsidR="00146D5B">
          <w:rPr>
            <w:rFonts w:ascii="Times New Roman" w:hAnsi="Times New Roman" w:cs="Times New Roman"/>
          </w:rPr>
          <w:t>is</w:t>
        </w:r>
        <w:r w:rsidR="00146D5B">
          <w:rPr>
            <w:rFonts w:ascii="Times New Roman" w:hAnsi="Times New Roman" w:cs="Times New Roman"/>
          </w:rPr>
          <w:t xml:space="preserve"> </w:t>
        </w:r>
      </w:ins>
      <w:r w:rsidR="003D0F49">
        <w:rPr>
          <w:rFonts w:ascii="Times New Roman" w:hAnsi="Times New Roman" w:cs="Times New Roman"/>
        </w:rPr>
        <w:t xml:space="preserve">taken </w:t>
      </w:r>
      <w:del w:id="37" w:author="Xiaoxiang Shen" w:date="2024-07-16T08:30:00Z">
        <w:r w:rsidR="003D0F49" w:rsidDel="00146D5B">
          <w:rPr>
            <w:rFonts w:ascii="Times New Roman" w:hAnsi="Times New Roman" w:cs="Times New Roman"/>
          </w:rPr>
          <w:delText xml:space="preserve">a </w:delText>
        </w:r>
      </w:del>
      <w:r w:rsidR="003D0F49">
        <w:rPr>
          <w:rFonts w:ascii="Times New Roman" w:hAnsi="Times New Roman" w:cs="Times New Roman"/>
        </w:rPr>
        <w:t xml:space="preserve">proof that they </w:t>
      </w:r>
      <w:del w:id="38" w:author="Xiaoxiang Shen" w:date="2024-07-16T08:31:00Z">
        <w:r w:rsidR="003D0F49" w:rsidDel="00146D5B">
          <w:rPr>
            <w:rFonts w:ascii="Times New Roman" w:hAnsi="Times New Roman" w:cs="Times New Roman"/>
          </w:rPr>
          <w:delText xml:space="preserve">will </w:delText>
        </w:r>
      </w:del>
      <w:ins w:id="39" w:author="Xiaoxiang Shen" w:date="2024-07-16T08:31:00Z">
        <w:r w:rsidR="00146D5B">
          <w:rPr>
            <w:rFonts w:ascii="Times New Roman" w:hAnsi="Times New Roman" w:cs="Times New Roman"/>
          </w:rPr>
          <w:t>would</w:t>
        </w:r>
        <w:r w:rsidR="00146D5B">
          <w:rPr>
            <w:rFonts w:ascii="Times New Roman" w:hAnsi="Times New Roman" w:cs="Times New Roman"/>
          </w:rPr>
          <w:t xml:space="preserve"> </w:t>
        </w:r>
      </w:ins>
      <w:r w:rsidR="003D0F49">
        <w:rPr>
          <w:rFonts w:ascii="Times New Roman" w:hAnsi="Times New Roman" w:cs="Times New Roman"/>
        </w:rPr>
        <w:t xml:space="preserve">be </w:t>
      </w:r>
      <w:r w:rsidR="000B123D">
        <w:rPr>
          <w:rFonts w:ascii="Times New Roman" w:hAnsi="Times New Roman" w:cs="Times New Roman"/>
        </w:rPr>
        <w:t xml:space="preserve">good for </w:t>
      </w:r>
      <w:r w:rsidR="003D0F49">
        <w:rPr>
          <w:rFonts w:ascii="Times New Roman" w:hAnsi="Times New Roman" w:cs="Times New Roman"/>
        </w:rPr>
        <w:t xml:space="preserve">the </w:t>
      </w:r>
      <w:r w:rsidR="000B123D">
        <w:rPr>
          <w:rFonts w:ascii="Times New Roman" w:hAnsi="Times New Roman" w:cs="Times New Roman"/>
        </w:rPr>
        <w:t>economy</w:t>
      </w:r>
      <w:r w:rsidR="003D0F49">
        <w:rPr>
          <w:rFonts w:ascii="Times New Roman" w:hAnsi="Times New Roman" w:cs="Times New Roman"/>
        </w:rPr>
        <w:t xml:space="preserve">. For their part, many billionaires doubtlessly think it is their self-interest to back </w:t>
      </w:r>
      <w:proofErr w:type="spellStart"/>
      <w:r w:rsidR="003D0F49">
        <w:rPr>
          <w:rFonts w:ascii="Times New Roman" w:hAnsi="Times New Roman" w:cs="Times New Roman"/>
        </w:rPr>
        <w:t>Mr</w:t>
      </w:r>
      <w:proofErr w:type="spellEnd"/>
      <w:r w:rsidR="003D0F49">
        <w:rPr>
          <w:rFonts w:ascii="Times New Roman" w:hAnsi="Times New Roman" w:cs="Times New Roman"/>
        </w:rPr>
        <w:t xml:space="preserve"> Trump. He </w:t>
      </w:r>
      <w:r w:rsidR="00902117">
        <w:rPr>
          <w:rFonts w:ascii="Times New Roman" w:hAnsi="Times New Roman" w:cs="Times New Roman"/>
        </w:rPr>
        <w:t>is</w:t>
      </w:r>
      <w:r w:rsidR="003D0F49">
        <w:rPr>
          <w:rFonts w:ascii="Times New Roman" w:hAnsi="Times New Roman" w:cs="Times New Roman"/>
        </w:rPr>
        <w:t xml:space="preserve"> the narrow favorite to win and </w:t>
      </w:r>
      <w:r w:rsidR="00902117">
        <w:rPr>
          <w:rFonts w:ascii="Times New Roman" w:hAnsi="Times New Roman" w:cs="Times New Roman"/>
        </w:rPr>
        <w:t>courting him now will secure a valuable pay-off for those who crave</w:t>
      </w:r>
      <w:del w:id="40" w:author="Xiaoxiang Shen" w:date="2024-07-16T08:33:00Z">
        <w:r w:rsidR="00902117" w:rsidDel="001116DF">
          <w:rPr>
            <w:rFonts w:ascii="Times New Roman" w:hAnsi="Times New Roman" w:cs="Times New Roman"/>
          </w:rPr>
          <w:delText xml:space="preserve"> for</w:delText>
        </w:r>
      </w:del>
      <w:r w:rsidR="00902117">
        <w:rPr>
          <w:rFonts w:ascii="Times New Roman" w:hAnsi="Times New Roman" w:cs="Times New Roman"/>
        </w:rPr>
        <w:t xml:space="preserve"> influence </w:t>
      </w:r>
      <w:del w:id="41" w:author="Xiaoxiang Shen" w:date="2024-07-16T08:33:00Z">
        <w:r w:rsidR="00902117" w:rsidDel="001116DF">
          <w:rPr>
            <w:rFonts w:ascii="Times New Roman" w:hAnsi="Times New Roman" w:cs="Times New Roman"/>
          </w:rPr>
          <w:delText xml:space="preserve">in </w:delText>
        </w:r>
      </w:del>
      <w:ins w:id="42" w:author="Xiaoxiang Shen" w:date="2024-07-16T08:33:00Z">
        <w:r w:rsidR="001116DF">
          <w:rPr>
            <w:rFonts w:ascii="Times New Roman" w:hAnsi="Times New Roman" w:cs="Times New Roman"/>
          </w:rPr>
          <w:t>or</w:t>
        </w:r>
        <w:r w:rsidR="001116DF">
          <w:rPr>
            <w:rFonts w:ascii="Times New Roman" w:hAnsi="Times New Roman" w:cs="Times New Roman"/>
          </w:rPr>
          <w:t xml:space="preserve"> </w:t>
        </w:r>
      </w:ins>
      <w:r w:rsidR="00902117">
        <w:rPr>
          <w:rFonts w:ascii="Times New Roman" w:hAnsi="Times New Roman" w:cs="Times New Roman"/>
        </w:rPr>
        <w:t xml:space="preserve">need political favors or fear his </w:t>
      </w:r>
      <w:del w:id="43" w:author="Xiaoxiang Shen" w:date="2024-07-16T08:34:00Z">
        <w:r w:rsidR="00902117" w:rsidDel="001116DF">
          <w:rPr>
            <w:rFonts w:ascii="Times New Roman" w:hAnsi="Times New Roman" w:cs="Times New Roman"/>
          </w:rPr>
          <w:delText>convinctiness</w:delText>
        </w:r>
      </w:del>
      <w:ins w:id="44" w:author="Xiaoxiang Shen" w:date="2024-07-16T08:34:00Z">
        <w:r w:rsidR="001116DF">
          <w:rPr>
            <w:rFonts w:ascii="Times New Roman" w:hAnsi="Times New Roman" w:cs="Times New Roman"/>
          </w:rPr>
          <w:t>vindictiveness</w:t>
        </w:r>
      </w:ins>
      <w:r w:rsidR="00902117">
        <w:rPr>
          <w:rFonts w:ascii="Times New Roman" w:hAnsi="Times New Roman" w:cs="Times New Roman"/>
        </w:rPr>
        <w:t xml:space="preserve">. </w:t>
      </w:r>
    </w:p>
    <w:sectPr w:rsidR="00C11396" w:rsidRPr="005E2B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Xiaoxiang Shen">
    <w15:presenceInfo w15:providerId="Windows Live" w15:userId="2d58fce1e42906a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bordersDoNotSurroundHeader/>
  <w:bordersDoNotSurroundFooter/>
  <w:activeWritingStyle w:appName="MSWord" w:lang="en-US" w:vendorID="64" w:dllVersion="0" w:nlCheck="1" w:checkStyle="0"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396"/>
    <w:rsid w:val="000B123D"/>
    <w:rsid w:val="00102C21"/>
    <w:rsid w:val="001116DF"/>
    <w:rsid w:val="00146D5B"/>
    <w:rsid w:val="003D0F49"/>
    <w:rsid w:val="005E2B46"/>
    <w:rsid w:val="00675A32"/>
    <w:rsid w:val="008C6E53"/>
    <w:rsid w:val="00902117"/>
    <w:rsid w:val="00C11396"/>
    <w:rsid w:val="00D52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2CFF61"/>
  <w15:chartTrackingRefBased/>
  <w15:docId w15:val="{3E01008E-9F5A-4347-BC5C-564A39F8B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1139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113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1139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11396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11396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11396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11396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11396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11396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11396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1139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113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11396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11396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C11396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1139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1139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1139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1139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113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1139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1139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1139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1139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1139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11396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113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11396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C11396"/>
    <w:rPr>
      <w:b/>
      <w:bCs/>
      <w:smallCaps/>
      <w:color w:val="2F5496" w:themeColor="accent1" w:themeShade="BF"/>
      <w:spacing w:val="5"/>
    </w:rPr>
  </w:style>
  <w:style w:type="paragraph" w:styleId="ae">
    <w:name w:val="Revision"/>
    <w:hidden/>
    <w:uiPriority w:val="99"/>
    <w:semiHidden/>
    <w:rsid w:val="00146D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1</Pages>
  <Words>245</Words>
  <Characters>1399</Characters>
  <Application>Microsoft Office Word</Application>
  <DocSecurity>0</DocSecurity>
  <Lines>11</Lines>
  <Paragraphs>3</Paragraphs>
  <ScaleCrop>false</ScaleCrop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Xiaoxiang Shen</dc:creator>
  <cp:keywords/>
  <dc:description/>
  <cp:lastModifiedBy>Xiaoxiang Shen</cp:lastModifiedBy>
  <cp:revision>3</cp:revision>
  <dcterms:created xsi:type="dcterms:W3CDTF">2024-07-14T10:47:00Z</dcterms:created>
  <dcterms:modified xsi:type="dcterms:W3CDTF">2024-07-16T00:34:00Z</dcterms:modified>
</cp:coreProperties>
</file>