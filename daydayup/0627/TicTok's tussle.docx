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BB2C4" w14:textId="6331B5CE" w:rsidR="00033D41" w:rsidRDefault="005C2C31">
      <w:pPr>
        <w:rPr>
          <w:rFonts w:cs="Times New Roman"/>
        </w:rPr>
      </w:pPr>
      <w:proofErr w:type="gramStart"/>
      <w:r>
        <w:rPr>
          <w:rFonts w:cs="Times New Roman" w:hint="eastAsia"/>
        </w:rPr>
        <w:t>精听练习</w:t>
      </w:r>
      <w:proofErr w:type="gramEnd"/>
      <w:r>
        <w:rPr>
          <w:rFonts w:cs="Times New Roman" w:hint="eastAsia"/>
        </w:rPr>
        <w:t>1</w:t>
      </w:r>
    </w:p>
    <w:p w14:paraId="18BAC231" w14:textId="77777777" w:rsidR="00280CAD" w:rsidRDefault="00280CAD">
      <w:pPr>
        <w:rPr>
          <w:rFonts w:cs="Times New Roman" w:hint="eastAsia"/>
        </w:rPr>
      </w:pPr>
    </w:p>
    <w:p w14:paraId="320C0DB3" w14:textId="2CF7260E" w:rsidR="002165DD" w:rsidRDefault="001E2104">
      <w:pPr>
        <w:rPr>
          <w:rFonts w:cs="Times New Roman"/>
        </w:rPr>
      </w:pPr>
      <w:r>
        <w:rPr>
          <w:rFonts w:cs="Times New Roman" w:hint="eastAsia"/>
        </w:rPr>
        <w:t xml:space="preserve">The </w:t>
      </w:r>
      <w:r w:rsidR="008D6272">
        <w:rPr>
          <w:rFonts w:cs="Times New Roman" w:hint="eastAsia"/>
        </w:rPr>
        <w:t>TicTok</w:t>
      </w:r>
      <w:r w:rsidR="008D6272">
        <w:rPr>
          <w:rFonts w:cs="Times New Roman"/>
        </w:rPr>
        <w:t>’</w:t>
      </w:r>
      <w:r w:rsidR="008D6272">
        <w:rPr>
          <w:rFonts w:cs="Times New Roman" w:hint="eastAsia"/>
        </w:rPr>
        <w:t>s tussle</w:t>
      </w:r>
    </w:p>
    <w:p w14:paraId="6D6933C7" w14:textId="77777777" w:rsidR="00A279C1" w:rsidRDefault="00D36B53">
      <w:pPr>
        <w:rPr>
          <w:rFonts w:cs="Times New Roman"/>
        </w:rPr>
      </w:pPr>
      <w:r>
        <w:rPr>
          <w:rFonts w:cs="Times New Roman" w:hint="eastAsia"/>
        </w:rPr>
        <w:t>The r</w:t>
      </w:r>
      <w:r w:rsidR="00B479EB">
        <w:rPr>
          <w:rFonts w:cs="Times New Roman" w:hint="eastAsia"/>
        </w:rPr>
        <w:t>a</w:t>
      </w:r>
      <w:r>
        <w:rPr>
          <w:rFonts w:cs="Times New Roman" w:hint="eastAsia"/>
        </w:rPr>
        <w:t>m</w:t>
      </w:r>
      <w:r w:rsidR="00E65C78">
        <w:rPr>
          <w:rFonts w:cs="Times New Roman" w:hint="eastAsia"/>
        </w:rPr>
        <w:t>i</w:t>
      </w:r>
      <w:r>
        <w:rPr>
          <w:rFonts w:cs="Times New Roman" w:hint="eastAsia"/>
        </w:rPr>
        <w:t>fications of the g</w:t>
      </w:r>
      <w:r w:rsidR="00B479EB">
        <w:rPr>
          <w:rFonts w:cs="Times New Roman" w:hint="eastAsia"/>
        </w:rPr>
        <w:t>overnment</w:t>
      </w:r>
      <w:r w:rsidR="00B479EB">
        <w:rPr>
          <w:rFonts w:cs="Times New Roman"/>
        </w:rPr>
        <w:t>’</w:t>
      </w:r>
      <w:r w:rsidR="00B479EB">
        <w:rPr>
          <w:rFonts w:cs="Times New Roman" w:hint="eastAsia"/>
        </w:rPr>
        <w:t xml:space="preserve">s battle with TicTok </w:t>
      </w:r>
      <w:r w:rsidR="00D7071D">
        <w:rPr>
          <w:rFonts w:cs="Times New Roman" w:hint="eastAsia"/>
        </w:rPr>
        <w:t>are becoming clearer, Joe Biden</w:t>
      </w:r>
      <w:r w:rsidR="00D7071D">
        <w:rPr>
          <w:rFonts w:cs="Times New Roman"/>
        </w:rPr>
        <w:t>’</w:t>
      </w:r>
      <w:r w:rsidR="00D7071D">
        <w:rPr>
          <w:rFonts w:cs="Times New Roman" w:hint="eastAsia"/>
        </w:rPr>
        <w:t xml:space="preserve">s campaign wants people know </w:t>
      </w:r>
      <w:r w:rsidR="00EA122D">
        <w:rPr>
          <w:rFonts w:cs="Times New Roman" w:hint="eastAsia"/>
        </w:rPr>
        <w:t>the president is funny.</w:t>
      </w:r>
      <w:r w:rsidR="00486349">
        <w:rPr>
          <w:rFonts w:cs="Times New Roman" w:hint="eastAsia"/>
        </w:rPr>
        <w:t xml:space="preserve"> To prove it, examples of his hilarities </w:t>
      </w:r>
      <w:r w:rsidR="00055DC2">
        <w:rPr>
          <w:rFonts w:cs="Times New Roman" w:hint="eastAsia"/>
        </w:rPr>
        <w:t>were posted almost daily to his TicTok page.</w:t>
      </w:r>
      <w:r w:rsidR="00E370D7">
        <w:rPr>
          <w:rFonts w:cs="Times New Roman" w:hint="eastAsia"/>
        </w:rPr>
        <w:t xml:space="preserve"> One video, pe</w:t>
      </w:r>
      <w:r w:rsidR="0088661B">
        <w:rPr>
          <w:rFonts w:cs="Times New Roman" w:hint="eastAsia"/>
        </w:rPr>
        <w:t>p</w:t>
      </w:r>
      <w:r w:rsidR="00E370D7">
        <w:rPr>
          <w:rFonts w:cs="Times New Roman" w:hint="eastAsia"/>
        </w:rPr>
        <w:t>pe</w:t>
      </w:r>
      <w:r w:rsidR="0088661B">
        <w:rPr>
          <w:rFonts w:cs="Times New Roman" w:hint="eastAsia"/>
        </w:rPr>
        <w:t>r</w:t>
      </w:r>
      <w:r w:rsidR="00E370D7">
        <w:rPr>
          <w:rFonts w:cs="Times New Roman" w:hint="eastAsia"/>
        </w:rPr>
        <w:t>ed wit</w:t>
      </w:r>
      <w:r w:rsidR="0088661B">
        <w:rPr>
          <w:rFonts w:cs="Times New Roman" w:hint="eastAsia"/>
        </w:rPr>
        <w:t xml:space="preserve">h </w:t>
      </w:r>
      <w:r w:rsidR="00770C79">
        <w:rPr>
          <w:rFonts w:cs="Times New Roman" w:hint="eastAsia"/>
        </w:rPr>
        <w:t xml:space="preserve">fire emojis, shows him cracking joke about </w:t>
      </w:r>
      <w:r w:rsidR="005B178C">
        <w:rPr>
          <w:rFonts w:cs="Times New Roman" w:hint="eastAsia"/>
        </w:rPr>
        <w:t>Donald Trump. Viewers have their own gag</w:t>
      </w:r>
      <w:proofErr w:type="gramStart"/>
      <w:r w:rsidR="005B178C">
        <w:rPr>
          <w:rFonts w:cs="Times New Roman" w:hint="eastAsia"/>
        </w:rPr>
        <w:t>,</w:t>
      </w:r>
      <w:r w:rsidR="00A279C1">
        <w:rPr>
          <w:rFonts w:cs="Times New Roman" w:hint="eastAsia"/>
        </w:rPr>
        <w:t xml:space="preserve"> </w:t>
      </w:r>
      <w:r w:rsidR="00A279C1">
        <w:rPr>
          <w:rFonts w:cs="Times New Roman"/>
        </w:rPr>
        <w:t>”</w:t>
      </w:r>
      <w:r w:rsidR="00A279C1">
        <w:rPr>
          <w:rFonts w:cs="Times New Roman" w:hint="eastAsia"/>
        </w:rPr>
        <w:t>isn</w:t>
      </w:r>
      <w:r w:rsidR="00A279C1">
        <w:rPr>
          <w:rFonts w:cs="Times New Roman"/>
        </w:rPr>
        <w:t>’</w:t>
      </w:r>
      <w:r w:rsidR="00A279C1">
        <w:rPr>
          <w:rFonts w:cs="Times New Roman" w:hint="eastAsia"/>
        </w:rPr>
        <w:t>t</w:t>
      </w:r>
      <w:proofErr w:type="gramEnd"/>
      <w:r w:rsidR="00A279C1">
        <w:rPr>
          <w:rFonts w:cs="Times New Roman" w:hint="eastAsia"/>
        </w:rPr>
        <w:t xml:space="preserve"> him want to ban this app.</w:t>
      </w:r>
      <w:r w:rsidR="00A279C1">
        <w:rPr>
          <w:rFonts w:cs="Times New Roman"/>
        </w:rPr>
        <w:t>”</w:t>
      </w:r>
    </w:p>
    <w:p w14:paraId="4F313867" w14:textId="5705CE53" w:rsidR="00727B31" w:rsidRDefault="001600F2">
      <w:pPr>
        <w:rPr>
          <w:rFonts w:cs="Times New Roman"/>
        </w:rPr>
      </w:pPr>
      <w:r>
        <w:rPr>
          <w:rFonts w:cs="Times New Roman"/>
        </w:rPr>
        <w:t>T</w:t>
      </w:r>
      <w:r>
        <w:rPr>
          <w:rFonts w:cs="Times New Roman" w:hint="eastAsia"/>
        </w:rPr>
        <w:t>he g</w:t>
      </w:r>
      <w:r w:rsidR="00C37511">
        <w:rPr>
          <w:rFonts w:cs="Times New Roman" w:hint="eastAsia"/>
        </w:rPr>
        <w:t>overnment says it is not banning this app, but g</w:t>
      </w:r>
      <w:r>
        <w:rPr>
          <w:rFonts w:cs="Times New Roman" w:hint="eastAsia"/>
        </w:rPr>
        <w:t>ives it an ult</w:t>
      </w:r>
      <w:r w:rsidR="00564299">
        <w:rPr>
          <w:rFonts w:cs="Times New Roman" w:hint="eastAsia"/>
        </w:rPr>
        <w:t xml:space="preserve">imatum: sells to </w:t>
      </w:r>
      <w:proofErr w:type="gramStart"/>
      <w:r w:rsidR="00564299">
        <w:rPr>
          <w:rFonts w:cs="Times New Roman" w:hint="eastAsia"/>
        </w:rPr>
        <w:t>an</w:t>
      </w:r>
      <w:proofErr w:type="gramEnd"/>
      <w:r w:rsidR="00564299">
        <w:rPr>
          <w:rFonts w:cs="Times New Roman" w:hint="eastAsia"/>
        </w:rPr>
        <w:t xml:space="preserve"> </w:t>
      </w:r>
      <w:proofErr w:type="spellStart"/>
      <w:r w:rsidR="00564299">
        <w:rPr>
          <w:rFonts w:cs="Times New Roman" w:hint="eastAsia"/>
        </w:rPr>
        <w:t>non-Chinese</w:t>
      </w:r>
      <w:proofErr w:type="spellEnd"/>
      <w:r w:rsidR="00EA457D">
        <w:rPr>
          <w:rFonts w:cs="Times New Roman" w:hint="eastAsia"/>
        </w:rPr>
        <w:t xml:space="preserve"> owner by January or shutdown. </w:t>
      </w:r>
      <w:r w:rsidR="00321E8C">
        <w:rPr>
          <w:rFonts w:cs="Times New Roman" w:hint="eastAsia"/>
        </w:rPr>
        <w:t xml:space="preserve">It deems </w:t>
      </w:r>
      <w:r w:rsidR="00157F43">
        <w:rPr>
          <w:rFonts w:cs="Times New Roman" w:hint="eastAsia"/>
        </w:rPr>
        <w:t xml:space="preserve">TicTok, a </w:t>
      </w:r>
      <w:r w:rsidR="00A926B1">
        <w:rPr>
          <w:rFonts w:cs="Times New Roman" w:hint="eastAsia"/>
        </w:rPr>
        <w:t xml:space="preserve">foreign </w:t>
      </w:r>
      <w:r w:rsidR="007353BC">
        <w:rPr>
          <w:rFonts w:cs="Times New Roman" w:hint="eastAsia"/>
        </w:rPr>
        <w:t xml:space="preserve">app owned by </w:t>
      </w:r>
      <w:proofErr w:type="spellStart"/>
      <w:r w:rsidR="007353BC">
        <w:rPr>
          <w:rFonts w:cs="Times New Roman" w:hint="eastAsia"/>
        </w:rPr>
        <w:t>ByteDance</w:t>
      </w:r>
      <w:proofErr w:type="spellEnd"/>
      <w:r w:rsidR="007353BC">
        <w:rPr>
          <w:rFonts w:cs="Times New Roman" w:hint="eastAsia"/>
        </w:rPr>
        <w:t xml:space="preserve">, a Chinese company, to be </w:t>
      </w:r>
      <w:r w:rsidR="007353BC">
        <w:rPr>
          <w:rFonts w:cs="Times New Roman"/>
        </w:rPr>
        <w:t>controlled</w:t>
      </w:r>
      <w:r w:rsidR="007353BC">
        <w:rPr>
          <w:rFonts w:cs="Times New Roman" w:hint="eastAsia"/>
        </w:rPr>
        <w:t xml:space="preserve"> </w:t>
      </w:r>
      <w:r w:rsidR="00525BC2">
        <w:rPr>
          <w:rFonts w:cs="Times New Roman" w:hint="eastAsia"/>
        </w:rPr>
        <w:t>by a foreign adversary and a national security threat.</w:t>
      </w:r>
      <w:r w:rsidR="00F20CB1">
        <w:rPr>
          <w:rFonts w:cs="Times New Roman" w:hint="eastAsia"/>
        </w:rPr>
        <w:t xml:space="preserve"> </w:t>
      </w:r>
      <w:r w:rsidR="00F20CB1">
        <w:rPr>
          <w:rFonts w:cs="Times New Roman"/>
        </w:rPr>
        <w:t>P</w:t>
      </w:r>
      <w:r w:rsidR="00F20CB1">
        <w:rPr>
          <w:rFonts w:cs="Times New Roman" w:hint="eastAsia"/>
        </w:rPr>
        <w:t xml:space="preserve">oliticians excused </w:t>
      </w:r>
      <w:r w:rsidR="00FF06F5">
        <w:rPr>
          <w:rFonts w:cs="Times New Roman" w:hint="eastAsia"/>
        </w:rPr>
        <w:t>of China using this app to steal America</w:t>
      </w:r>
      <w:r w:rsidR="00FF06F5">
        <w:rPr>
          <w:rFonts w:cs="Times New Roman"/>
        </w:rPr>
        <w:t>’</w:t>
      </w:r>
      <w:r w:rsidR="00FF06F5">
        <w:rPr>
          <w:rFonts w:cs="Times New Roman" w:hint="eastAsia"/>
        </w:rPr>
        <w:t>s data and spread prop</w:t>
      </w:r>
      <w:r w:rsidR="005545D5">
        <w:rPr>
          <w:rFonts w:cs="Times New Roman" w:hint="eastAsia"/>
        </w:rPr>
        <w:t>aganda.</w:t>
      </w:r>
      <w:r w:rsidR="006F5C58">
        <w:rPr>
          <w:rFonts w:cs="Times New Roman" w:hint="eastAsia"/>
        </w:rPr>
        <w:t xml:space="preserve"> TicTok denied these charges, so as its user</w:t>
      </w:r>
      <w:r w:rsidR="00E5430A">
        <w:rPr>
          <w:rFonts w:cs="Times New Roman" w:hint="eastAsia"/>
        </w:rPr>
        <w:t xml:space="preserve">s, </w:t>
      </w:r>
      <w:r w:rsidR="007855C4">
        <w:rPr>
          <w:rFonts w:cs="Times New Roman" w:hint="eastAsia"/>
        </w:rPr>
        <w:t xml:space="preserve">the divestment </w:t>
      </w:r>
      <w:r w:rsidR="00E5430A">
        <w:rPr>
          <w:rFonts w:cs="Times New Roman" w:hint="eastAsia"/>
        </w:rPr>
        <w:t>is simply not possible</w:t>
      </w:r>
      <w:r w:rsidR="00265E13">
        <w:rPr>
          <w:rFonts w:cs="Times New Roman" w:hint="eastAsia"/>
        </w:rPr>
        <w:t xml:space="preserve">, </w:t>
      </w:r>
      <w:r w:rsidR="002B1056">
        <w:rPr>
          <w:rFonts w:cs="Times New Roman" w:hint="eastAsia"/>
        </w:rPr>
        <w:t>the Congress man say</w:t>
      </w:r>
      <w:r w:rsidR="004163EF">
        <w:rPr>
          <w:rFonts w:cs="Times New Roman" w:hint="eastAsia"/>
        </w:rPr>
        <w:t xml:space="preserve">s singling out and </w:t>
      </w:r>
      <w:r w:rsidR="009F202F">
        <w:rPr>
          <w:rFonts w:cs="Times New Roman" w:hint="eastAsia"/>
        </w:rPr>
        <w:t xml:space="preserve">banning </w:t>
      </w:r>
      <w:r w:rsidR="004163EF">
        <w:rPr>
          <w:rFonts w:cs="Times New Roman" w:hint="eastAsia"/>
        </w:rPr>
        <w:t xml:space="preserve"> </w:t>
      </w:r>
      <w:r w:rsidR="00510315">
        <w:rPr>
          <w:rFonts w:cs="Times New Roman" w:hint="eastAsia"/>
        </w:rPr>
        <w:t xml:space="preserve">TicTok, </w:t>
      </w:r>
      <w:r w:rsidR="00726F6C">
        <w:rPr>
          <w:rFonts w:cs="Times New Roman" w:hint="eastAsia"/>
        </w:rPr>
        <w:t xml:space="preserve">in violation of the first </w:t>
      </w:r>
      <w:r w:rsidR="00821F74">
        <w:rPr>
          <w:rFonts w:cs="Times New Roman" w:hint="eastAsia"/>
        </w:rPr>
        <w:t>amendment</w:t>
      </w:r>
      <w:r w:rsidR="004F27C0">
        <w:rPr>
          <w:rFonts w:cs="Times New Roman" w:hint="eastAsia"/>
        </w:rPr>
        <w:t xml:space="preserve"> rights</w:t>
      </w:r>
      <w:r w:rsidR="001F39B4">
        <w:rPr>
          <w:rFonts w:cs="Times New Roman" w:hint="eastAsia"/>
        </w:rPr>
        <w:t xml:space="preserve"> </w:t>
      </w:r>
      <w:r w:rsidR="00DF60B5">
        <w:rPr>
          <w:rFonts w:cs="Times New Roman" w:hint="eastAsia"/>
        </w:rPr>
        <w:t xml:space="preserve">and </w:t>
      </w:r>
      <w:r w:rsidR="004F27C0">
        <w:rPr>
          <w:rFonts w:cs="Times New Roman" w:hint="eastAsia"/>
        </w:rPr>
        <w:t xml:space="preserve">its </w:t>
      </w:r>
      <w:r w:rsidR="00DF60B5">
        <w:rPr>
          <w:rFonts w:cs="Times New Roman" w:hint="eastAsia"/>
        </w:rPr>
        <w:t>170m America</w:t>
      </w:r>
      <w:proofErr w:type="gramStart"/>
      <w:r w:rsidR="004F27C0">
        <w:rPr>
          <w:rFonts w:cs="Times New Roman"/>
        </w:rPr>
        <w:t>’</w:t>
      </w:r>
      <w:proofErr w:type="gramEnd"/>
      <w:r w:rsidR="004F27C0">
        <w:rPr>
          <w:rFonts w:cs="Times New Roman" w:hint="eastAsia"/>
        </w:rPr>
        <w:t>s users</w:t>
      </w:r>
      <w:r w:rsidR="009F202F">
        <w:rPr>
          <w:rFonts w:cs="Times New Roman" w:hint="eastAsia"/>
        </w:rPr>
        <w:t xml:space="preserve">, </w:t>
      </w:r>
      <w:r w:rsidR="00931978">
        <w:rPr>
          <w:rFonts w:cs="Times New Roman" w:hint="eastAsia"/>
        </w:rPr>
        <w:t xml:space="preserve">imposing </w:t>
      </w:r>
      <w:r w:rsidR="00E31F0D">
        <w:rPr>
          <w:rFonts w:cs="Times New Roman" w:hint="eastAsia"/>
        </w:rPr>
        <w:t xml:space="preserve">restrictions on speech in favor of </w:t>
      </w:r>
      <w:r w:rsidR="00604538">
        <w:rPr>
          <w:rFonts w:cs="Times New Roman" w:hint="eastAsia"/>
        </w:rPr>
        <w:t xml:space="preserve">national security </w:t>
      </w:r>
      <w:r w:rsidR="00AA115B">
        <w:rPr>
          <w:rFonts w:cs="Times New Roman" w:hint="eastAsia"/>
        </w:rPr>
        <w:t>is extraordinary high bar</w:t>
      </w:r>
      <w:r w:rsidR="00F7617B">
        <w:rPr>
          <w:rFonts w:cs="Times New Roman" w:hint="eastAsia"/>
        </w:rPr>
        <w:t>，</w:t>
      </w:r>
      <w:r w:rsidR="00F7617B">
        <w:rPr>
          <w:rFonts w:cs="Times New Roman" w:hint="eastAsia"/>
        </w:rPr>
        <w:t xml:space="preserve"> </w:t>
      </w:r>
      <w:r w:rsidR="00C26E6C">
        <w:rPr>
          <w:rFonts w:cs="Times New Roman" w:hint="eastAsia"/>
        </w:rPr>
        <w:t>says ____, the government need</w:t>
      </w:r>
      <w:r w:rsidR="00785630">
        <w:rPr>
          <w:rFonts w:cs="Times New Roman" w:hint="eastAsia"/>
        </w:rPr>
        <w:t>s</w:t>
      </w:r>
      <w:r w:rsidR="00C26E6C">
        <w:rPr>
          <w:rFonts w:cs="Times New Roman" w:hint="eastAsia"/>
        </w:rPr>
        <w:t xml:space="preserve"> concrete evidence that TicTok pose</w:t>
      </w:r>
      <w:r w:rsidR="00785630">
        <w:rPr>
          <w:rFonts w:cs="Times New Roman" w:hint="eastAsia"/>
        </w:rPr>
        <w:t>s</w:t>
      </w:r>
      <w:r w:rsidR="00C26E6C">
        <w:rPr>
          <w:rFonts w:cs="Times New Roman" w:hint="eastAsia"/>
        </w:rPr>
        <w:t xml:space="preserve"> an imminent and serious </w:t>
      </w:r>
      <w:r w:rsidR="006267EA">
        <w:rPr>
          <w:rFonts w:cs="Times New Roman" w:hint="eastAsia"/>
        </w:rPr>
        <w:t>national threat</w:t>
      </w:r>
      <w:r w:rsidR="00CC2790">
        <w:rPr>
          <w:rFonts w:cs="Times New Roman" w:hint="eastAsia"/>
        </w:rPr>
        <w:t xml:space="preserve">, </w:t>
      </w:r>
      <w:r w:rsidR="00CC2790">
        <w:rPr>
          <w:rFonts w:cs="Times New Roman"/>
        </w:rPr>
        <w:t>something</w:t>
      </w:r>
      <w:r w:rsidR="00CC2790">
        <w:rPr>
          <w:rFonts w:cs="Times New Roman" w:hint="eastAsia"/>
        </w:rPr>
        <w:t xml:space="preserve"> that ___ and others </w:t>
      </w:r>
      <w:r w:rsidR="007A3904">
        <w:rPr>
          <w:rFonts w:cs="Times New Roman" w:hint="eastAsia"/>
        </w:rPr>
        <w:t xml:space="preserve">argued that the government has not provided. </w:t>
      </w:r>
      <w:ins w:id="0" w:author="Microsoft Word" w:date="2024-07-09T07:32:00Z" w16du:dateUtc="2024-07-08T23:32:00Z">
        <w:r w:rsidR="00FF04AF">
          <w:rPr>
            <w:rFonts w:cs="Times New Roman" w:hint="eastAsia"/>
          </w:rPr>
          <w:t xml:space="preserve">Lawmakers </w:t>
        </w:r>
      </w:ins>
      <w:r w:rsidR="008F3483">
        <w:rPr>
          <w:rFonts w:cs="Times New Roman" w:hint="eastAsia"/>
        </w:rPr>
        <w:t xml:space="preserve">were </w:t>
      </w:r>
      <w:r w:rsidR="001B1CA4">
        <w:rPr>
          <w:rFonts w:cs="Times New Roman" w:hint="eastAsia"/>
        </w:rPr>
        <w:t>brief</w:t>
      </w:r>
      <w:ins w:id="1" w:author="Microsoft Word" w:date="2024-07-09T07:32:00Z" w16du:dateUtc="2024-07-08T23:32:00Z">
        <w:r w:rsidR="00FF04AF">
          <w:rPr>
            <w:rFonts w:cs="Times New Roman" w:hint="eastAsia"/>
          </w:rPr>
          <w:t xml:space="preserve"> on </w:t>
        </w:r>
      </w:ins>
      <w:r w:rsidR="001B1CA4">
        <w:rPr>
          <w:rFonts w:cs="Times New Roman" w:hint="eastAsia"/>
        </w:rPr>
        <w:t>TicTok</w:t>
      </w:r>
      <w:r w:rsidR="001B1CA4">
        <w:rPr>
          <w:rFonts w:cs="Times New Roman"/>
        </w:rPr>
        <w:t>’</w:t>
      </w:r>
      <w:r w:rsidR="001B1CA4">
        <w:rPr>
          <w:rFonts w:cs="Times New Roman" w:hint="eastAsia"/>
        </w:rPr>
        <w:t>s threat and risks</w:t>
      </w:r>
      <w:r w:rsidR="00C74130">
        <w:rPr>
          <w:rFonts w:cs="Times New Roman" w:hint="eastAsia"/>
        </w:rPr>
        <w:t xml:space="preserve"> in </w:t>
      </w:r>
      <w:proofErr w:type="gramStart"/>
      <w:r w:rsidR="00C74130">
        <w:rPr>
          <w:rFonts w:cs="Times New Roman" w:hint="eastAsia"/>
        </w:rPr>
        <w:t xml:space="preserve">private </w:t>
      </w:r>
      <w:r w:rsidR="001B1CA4">
        <w:rPr>
          <w:rFonts w:cs="Times New Roman" w:hint="eastAsia"/>
        </w:rPr>
        <w:t>,</w:t>
      </w:r>
      <w:proofErr w:type="gramEnd"/>
      <w:r w:rsidR="001B1CA4">
        <w:rPr>
          <w:rFonts w:cs="Times New Roman" w:hint="eastAsia"/>
        </w:rPr>
        <w:t xml:space="preserve"> </w:t>
      </w:r>
      <w:ins w:id="2" w:author="Microsoft Word" w:date="2024-07-09T07:32:00Z" w16du:dateUtc="2024-07-08T23:32:00Z">
        <w:r w:rsidR="00DA14B1">
          <w:rPr>
            <w:rFonts w:cs="Times New Roman" w:hint="eastAsia"/>
          </w:rPr>
          <w:t>but little ha</w:t>
        </w:r>
        <w:r w:rsidR="00C81B31">
          <w:rPr>
            <w:rFonts w:cs="Times New Roman" w:hint="eastAsia"/>
          </w:rPr>
          <w:t>d</w:t>
        </w:r>
        <w:r w:rsidR="00DA14B1">
          <w:rPr>
            <w:rFonts w:cs="Times New Roman" w:hint="eastAsia"/>
          </w:rPr>
          <w:t xml:space="preserve"> been public.</w:t>
        </w:r>
      </w:ins>
      <w:r w:rsidR="00790285">
        <w:rPr>
          <w:rFonts w:cs="Times New Roman" w:hint="eastAsia"/>
        </w:rPr>
        <w:t xml:space="preserve"> The disputes </w:t>
      </w:r>
      <w:r w:rsidR="00A10279">
        <w:rPr>
          <w:rFonts w:cs="Times New Roman" w:hint="eastAsia"/>
        </w:rPr>
        <w:t>will pro</w:t>
      </w:r>
      <w:r w:rsidR="004E304D">
        <w:rPr>
          <w:rFonts w:cs="Times New Roman" w:hint="eastAsia"/>
        </w:rPr>
        <w:t>bably</w:t>
      </w:r>
      <w:r w:rsidR="00790285">
        <w:rPr>
          <w:rFonts w:cs="Times New Roman" w:hint="eastAsia"/>
        </w:rPr>
        <w:t xml:space="preserve"> on the sup</w:t>
      </w:r>
      <w:r w:rsidR="006E068B">
        <w:rPr>
          <w:rFonts w:cs="Times New Roman" w:hint="eastAsia"/>
        </w:rPr>
        <w:t>re</w:t>
      </w:r>
      <w:r w:rsidR="002B17AD">
        <w:rPr>
          <w:rFonts w:cs="Times New Roman" w:hint="eastAsia"/>
        </w:rPr>
        <w:t>me court,</w:t>
      </w:r>
      <w:r w:rsidR="004E304D">
        <w:rPr>
          <w:rFonts w:cs="Times New Roman" w:hint="eastAsia"/>
        </w:rPr>
        <w:t xml:space="preserve"> in the meantime, </w:t>
      </w:r>
      <w:r w:rsidR="007F08E0">
        <w:rPr>
          <w:rFonts w:cs="Times New Roman" w:hint="eastAsia"/>
        </w:rPr>
        <w:t>the ramifications of the TicTok tussle are becoming clearer</w:t>
      </w:r>
      <w:r w:rsidR="005E47E2">
        <w:rPr>
          <w:rFonts w:cs="Times New Roman" w:hint="eastAsia"/>
        </w:rPr>
        <w:t>, and they are well beyond TicTok.</w:t>
      </w:r>
      <w:r w:rsidR="007E65FB">
        <w:rPr>
          <w:rFonts w:cs="Times New Roman" w:hint="eastAsia"/>
        </w:rPr>
        <w:t xml:space="preserve"> </w:t>
      </w:r>
      <w:r w:rsidR="00B94159">
        <w:rPr>
          <w:rFonts w:cs="Times New Roman" w:hint="eastAsia"/>
        </w:rPr>
        <w:t>A</w:t>
      </w:r>
      <w:r w:rsidR="007E65FB">
        <w:rPr>
          <w:rFonts w:cs="Times New Roman" w:hint="eastAsia"/>
        </w:rPr>
        <w:t xml:space="preserve"> platform that has 1 million active users monthly, at lea</w:t>
      </w:r>
      <w:r w:rsidR="00F57E6B">
        <w:rPr>
          <w:rFonts w:cs="Times New Roman" w:hint="eastAsia"/>
        </w:rPr>
        <w:t xml:space="preserve">st 20% owned </w:t>
      </w:r>
      <w:r w:rsidR="00876D52">
        <w:rPr>
          <w:rFonts w:cs="Times New Roman" w:hint="eastAsia"/>
        </w:rPr>
        <w:t xml:space="preserve">by foreign ___ based </w:t>
      </w:r>
      <w:r w:rsidR="003B2B57">
        <w:rPr>
          <w:rFonts w:cs="Times New Roman" w:hint="eastAsia"/>
        </w:rPr>
        <w:t xml:space="preserve">in one of the four </w:t>
      </w:r>
      <w:r w:rsidR="00B01257">
        <w:rPr>
          <w:rFonts w:cs="Times New Roman" w:hint="eastAsia"/>
        </w:rPr>
        <w:t>adversary countries</w:t>
      </w:r>
      <w:r w:rsidR="003B2B57">
        <w:rPr>
          <w:rFonts w:cs="Times New Roman"/>
        </w:rPr>
        <w:t>–</w:t>
      </w:r>
      <w:r w:rsidR="003B2B57">
        <w:rPr>
          <w:rFonts w:cs="Times New Roman" w:hint="eastAsia"/>
        </w:rPr>
        <w:t xml:space="preserve"> China, North Korea, </w:t>
      </w:r>
      <w:r w:rsidR="00A15E6A">
        <w:rPr>
          <w:rFonts w:cs="Times New Roman" w:hint="eastAsia"/>
        </w:rPr>
        <w:t>Iran and Russia</w:t>
      </w:r>
      <w:r w:rsidR="00B01257">
        <w:rPr>
          <w:rFonts w:cs="Times New Roman" w:hint="eastAsia"/>
        </w:rPr>
        <w:t xml:space="preserve"> could be targeted. ___ </w:t>
      </w:r>
      <w:r w:rsidR="00A474AF">
        <w:rPr>
          <w:rFonts w:cs="Times New Roman" w:hint="eastAsia"/>
        </w:rPr>
        <w:t xml:space="preserve">Congress man and </w:t>
      </w:r>
      <w:r w:rsidR="003F7F79">
        <w:rPr>
          <w:rFonts w:cs="Times New Roman" w:hint="eastAsia"/>
        </w:rPr>
        <w:t>one</w:t>
      </w:r>
      <w:r w:rsidR="00A474AF">
        <w:rPr>
          <w:rFonts w:cs="Times New Roman" w:hint="eastAsia"/>
        </w:rPr>
        <w:t xml:space="preserve"> of the bill</w:t>
      </w:r>
      <w:r w:rsidR="003F7F79">
        <w:rPr>
          <w:rFonts w:cs="Times New Roman"/>
        </w:rPr>
        <w:t>’</w:t>
      </w:r>
      <w:r w:rsidR="003F7F79">
        <w:rPr>
          <w:rFonts w:cs="Times New Roman" w:hint="eastAsia"/>
        </w:rPr>
        <w:t xml:space="preserve">s </w:t>
      </w:r>
      <w:proofErr w:type="gramStart"/>
      <w:r w:rsidR="003F7F79">
        <w:rPr>
          <w:rFonts w:cs="Times New Roman" w:hint="eastAsia"/>
        </w:rPr>
        <w:t>cosponsor</w:t>
      </w:r>
      <w:proofErr w:type="gramEnd"/>
      <w:r w:rsidR="00A474AF">
        <w:rPr>
          <w:rFonts w:cs="Times New Roman" w:hint="eastAsia"/>
        </w:rPr>
        <w:t xml:space="preserve"> says, </w:t>
      </w:r>
      <w:r w:rsidR="007E4564">
        <w:rPr>
          <w:rFonts w:cs="Times New Roman" w:hint="eastAsia"/>
        </w:rPr>
        <w:t xml:space="preserve">this brings social media </w:t>
      </w:r>
      <w:r w:rsidR="003B1873">
        <w:rPr>
          <w:rFonts w:cs="Times New Roman" w:hint="eastAsia"/>
        </w:rPr>
        <w:t xml:space="preserve">up to date </w:t>
      </w:r>
      <w:r w:rsidR="007E4564">
        <w:rPr>
          <w:rFonts w:cs="Times New Roman" w:hint="eastAsia"/>
        </w:rPr>
        <w:t xml:space="preserve">with </w:t>
      </w:r>
      <w:r w:rsidR="003B1873">
        <w:rPr>
          <w:rFonts w:cs="Times New Roman" w:hint="eastAsia"/>
        </w:rPr>
        <w:t xml:space="preserve">the </w:t>
      </w:r>
      <w:r w:rsidR="00D83F85">
        <w:rPr>
          <w:rFonts w:cs="Times New Roman" w:hint="eastAsia"/>
        </w:rPr>
        <w:t xml:space="preserve">foreign </w:t>
      </w:r>
      <w:r w:rsidR="007E4564">
        <w:rPr>
          <w:rFonts w:cs="Times New Roman" w:hint="eastAsia"/>
        </w:rPr>
        <w:t>ownership</w:t>
      </w:r>
      <w:r w:rsidR="00D83F85">
        <w:rPr>
          <w:rFonts w:cs="Times New Roman" w:hint="eastAsia"/>
        </w:rPr>
        <w:t xml:space="preserve"> </w:t>
      </w:r>
      <w:r w:rsidR="003B1873">
        <w:rPr>
          <w:rFonts w:cs="Times New Roman" w:hint="eastAsia"/>
        </w:rPr>
        <w:t>limits</w:t>
      </w:r>
      <w:r w:rsidR="00D83F85">
        <w:rPr>
          <w:rFonts w:cs="Times New Roman" w:hint="eastAsia"/>
        </w:rPr>
        <w:t xml:space="preserve"> on other media</w:t>
      </w:r>
      <w:r w:rsidR="002C7D24">
        <w:rPr>
          <w:rFonts w:cs="Times New Roman" w:hint="eastAsia"/>
        </w:rPr>
        <w:t>.</w:t>
      </w:r>
    </w:p>
    <w:p w14:paraId="576C3531" w14:textId="2AF0DDDA" w:rsidR="002C7D24" w:rsidRDefault="002C7D24">
      <w:pPr>
        <w:rPr>
          <w:rFonts w:cs="Times New Roman"/>
        </w:rPr>
      </w:pPr>
      <w:r>
        <w:rPr>
          <w:rFonts w:cs="Times New Roman"/>
        </w:rPr>
        <w:t>S</w:t>
      </w:r>
      <w:r>
        <w:rPr>
          <w:rFonts w:cs="Times New Roman" w:hint="eastAsia"/>
        </w:rPr>
        <w:t xml:space="preserve">ome worry the </w:t>
      </w:r>
      <w:r>
        <w:rPr>
          <w:rFonts w:cs="Times New Roman"/>
        </w:rPr>
        <w:t>scope</w:t>
      </w:r>
      <w:r>
        <w:rPr>
          <w:rFonts w:cs="Times New Roman" w:hint="eastAsia"/>
        </w:rPr>
        <w:t xml:space="preserve"> of the law </w:t>
      </w:r>
      <w:r w:rsidR="00610383">
        <w:rPr>
          <w:rFonts w:cs="Times New Roman" w:hint="eastAsia"/>
        </w:rPr>
        <w:t>is too broad</w:t>
      </w:r>
      <w:r w:rsidR="002E5417">
        <w:rPr>
          <w:rFonts w:cs="Times New Roman" w:hint="eastAsia"/>
        </w:rPr>
        <w:t xml:space="preserve">, video game and other messaging services </w:t>
      </w:r>
      <w:r w:rsidR="00150A79">
        <w:rPr>
          <w:rFonts w:cs="Times New Roman" w:hint="eastAsia"/>
        </w:rPr>
        <w:t xml:space="preserve">are </w:t>
      </w:r>
      <w:r w:rsidR="00F40587">
        <w:rPr>
          <w:rFonts w:cs="Times New Roman" w:hint="eastAsia"/>
        </w:rPr>
        <w:t xml:space="preserve">potentially </w:t>
      </w:r>
      <w:r w:rsidR="00150A79">
        <w:rPr>
          <w:rFonts w:cs="Times New Roman" w:hint="eastAsia"/>
        </w:rPr>
        <w:t>in the line of fire.</w:t>
      </w:r>
      <w:r>
        <w:rPr>
          <w:rFonts w:cs="Times New Roman" w:hint="eastAsia"/>
        </w:rPr>
        <w:t xml:space="preserve"> </w:t>
      </w:r>
      <w:r w:rsidR="00F40587">
        <w:rPr>
          <w:rFonts w:cs="Times New Roman" w:hint="eastAsia"/>
        </w:rPr>
        <w:t xml:space="preserve">The government could </w:t>
      </w:r>
      <w:r w:rsidR="002B5354">
        <w:rPr>
          <w:rFonts w:cs="Times New Roman" w:hint="eastAsia"/>
        </w:rPr>
        <w:t xml:space="preserve">widen the </w:t>
      </w:r>
      <w:r w:rsidR="002B5354">
        <w:rPr>
          <w:rFonts w:cs="Times New Roman"/>
        </w:rPr>
        <w:t>definition</w:t>
      </w:r>
      <w:r w:rsidR="002B5354">
        <w:rPr>
          <w:rFonts w:cs="Times New Roman" w:hint="eastAsia"/>
        </w:rPr>
        <w:t xml:space="preserve"> of adversary cou</w:t>
      </w:r>
      <w:r w:rsidR="00475FC6">
        <w:rPr>
          <w:rFonts w:cs="Times New Roman" w:hint="eastAsia"/>
        </w:rPr>
        <w:t>n</w:t>
      </w:r>
      <w:r w:rsidR="002B5354">
        <w:rPr>
          <w:rFonts w:cs="Times New Roman" w:hint="eastAsia"/>
        </w:rPr>
        <w:t>tries</w:t>
      </w:r>
      <w:r w:rsidR="00A24AA5">
        <w:rPr>
          <w:rFonts w:cs="Times New Roman" w:hint="eastAsia"/>
        </w:rPr>
        <w:t>, says</w:t>
      </w:r>
      <w:r w:rsidR="001659FF">
        <w:rPr>
          <w:rFonts w:cs="Times New Roman" w:hint="eastAsia"/>
        </w:rPr>
        <w:t xml:space="preserve"> _____, </w:t>
      </w:r>
      <w:r w:rsidR="00B80416">
        <w:rPr>
          <w:rFonts w:cs="Times New Roman" w:hint="eastAsia"/>
        </w:rPr>
        <w:t>many expect other countries to cite America</w:t>
      </w:r>
      <w:r w:rsidR="00B80416">
        <w:rPr>
          <w:rFonts w:cs="Times New Roman"/>
        </w:rPr>
        <w:t>’</w:t>
      </w:r>
      <w:r w:rsidR="00B80416">
        <w:rPr>
          <w:rFonts w:cs="Times New Roman" w:hint="eastAsia"/>
        </w:rPr>
        <w:t xml:space="preserve">s move against TicTok as justification for targeting </w:t>
      </w:r>
      <w:r w:rsidR="003F16ED">
        <w:rPr>
          <w:rFonts w:cs="Times New Roman" w:hint="eastAsia"/>
        </w:rPr>
        <w:t xml:space="preserve">foreign apps they disagree with, potentially </w:t>
      </w:r>
      <w:r w:rsidR="00EE01F2">
        <w:rPr>
          <w:rFonts w:cs="Times New Roman" w:hint="eastAsia"/>
        </w:rPr>
        <w:t>further frag</w:t>
      </w:r>
      <w:r w:rsidR="004F26C2">
        <w:rPr>
          <w:rFonts w:cs="Times New Roman" w:hint="eastAsia"/>
        </w:rPr>
        <w:t>menting the global internet.</w:t>
      </w:r>
      <w:r w:rsidR="00D00208">
        <w:rPr>
          <w:rFonts w:cs="Times New Roman" w:hint="eastAsia"/>
        </w:rPr>
        <w:t xml:space="preserve"> Shutting </w:t>
      </w:r>
      <w:r w:rsidR="00A03667">
        <w:rPr>
          <w:rFonts w:cs="Times New Roman" w:hint="eastAsia"/>
        </w:rPr>
        <w:t xml:space="preserve">TicTok </w:t>
      </w:r>
      <w:r w:rsidR="00CF7548">
        <w:rPr>
          <w:rFonts w:cs="Times New Roman" w:hint="eastAsia"/>
        </w:rPr>
        <w:t>would be a gift to the authoritarians around the world</w:t>
      </w:r>
      <w:r w:rsidR="00755514">
        <w:rPr>
          <w:rFonts w:cs="Times New Roman" w:hint="eastAsia"/>
        </w:rPr>
        <w:t xml:space="preserve">, </w:t>
      </w:r>
      <w:proofErr w:type="gramStart"/>
      <w:r w:rsidR="00700B54">
        <w:rPr>
          <w:rFonts w:cs="Times New Roman" w:hint="eastAsia"/>
        </w:rPr>
        <w:t xml:space="preserve">warns </w:t>
      </w:r>
      <w:r w:rsidR="00755514">
        <w:rPr>
          <w:rFonts w:cs="Times New Roman" w:hint="eastAsia"/>
        </w:rPr>
        <w:t xml:space="preserve"> _</w:t>
      </w:r>
      <w:proofErr w:type="gramEnd"/>
      <w:r w:rsidR="00755514">
        <w:rPr>
          <w:rFonts w:cs="Times New Roman" w:hint="eastAsia"/>
        </w:rPr>
        <w:t>___</w:t>
      </w:r>
      <w:r w:rsidR="00700B54">
        <w:rPr>
          <w:rFonts w:cs="Times New Roman" w:hint="eastAsia"/>
        </w:rPr>
        <w:t>.</w:t>
      </w:r>
    </w:p>
    <w:p w14:paraId="2654A6B5" w14:textId="2C1087E1" w:rsidR="00700B54" w:rsidRPr="00B40B9A" w:rsidRDefault="00700B54">
      <w:pPr>
        <w:rPr>
          <w:rFonts w:cs="Times New Roman" w:hint="eastAsia"/>
        </w:rPr>
      </w:pPr>
      <w:r>
        <w:rPr>
          <w:rFonts w:cs="Times New Roman" w:hint="eastAsia"/>
        </w:rPr>
        <w:t>TicTok</w:t>
      </w:r>
      <w:r>
        <w:rPr>
          <w:rFonts w:cs="Times New Roman"/>
        </w:rPr>
        <w:t>’</w:t>
      </w:r>
      <w:r>
        <w:rPr>
          <w:rFonts w:cs="Times New Roman" w:hint="eastAsia"/>
        </w:rPr>
        <w:t>s efforts to oppose the legislation may have it subjected to a further regulatory scrutiny.</w:t>
      </w:r>
      <w:r w:rsidR="00D1722B">
        <w:rPr>
          <w:rFonts w:cs="Times New Roman" w:hint="eastAsia"/>
        </w:rPr>
        <w:t xml:space="preserve"> It sent notification</w:t>
      </w:r>
      <w:r w:rsidR="0062093B">
        <w:rPr>
          <w:rFonts w:cs="Times New Roman" w:hint="eastAsia"/>
        </w:rPr>
        <w:t xml:space="preserve"> to its users urging them to call </w:t>
      </w:r>
      <w:r w:rsidR="00692127">
        <w:rPr>
          <w:rFonts w:cs="Times New Roman" w:hint="eastAsia"/>
        </w:rPr>
        <w:t>c</w:t>
      </w:r>
      <w:r w:rsidR="0062093B">
        <w:rPr>
          <w:rFonts w:cs="Times New Roman" w:hint="eastAsia"/>
        </w:rPr>
        <w:t>on</w:t>
      </w:r>
      <w:r w:rsidR="00692127">
        <w:rPr>
          <w:rFonts w:cs="Times New Roman" w:hint="eastAsia"/>
        </w:rPr>
        <w:t xml:space="preserve">gress and stop TicTok shutdown. </w:t>
      </w:r>
      <w:proofErr w:type="spellStart"/>
      <w:r w:rsidR="00692127">
        <w:rPr>
          <w:rFonts w:cs="Times New Roman" w:hint="eastAsia"/>
        </w:rPr>
        <w:t>Mr</w:t>
      </w:r>
      <w:proofErr w:type="spellEnd"/>
      <w:r w:rsidR="00692127">
        <w:rPr>
          <w:rFonts w:cs="Times New Roman" w:hint="eastAsia"/>
        </w:rPr>
        <w:t xml:space="preserve"> ___ claim</w:t>
      </w:r>
      <w:r w:rsidR="00C6394A">
        <w:rPr>
          <w:rFonts w:cs="Times New Roman" w:hint="eastAsia"/>
        </w:rPr>
        <w:t>s</w:t>
      </w:r>
      <w:r w:rsidR="00692127">
        <w:rPr>
          <w:rFonts w:cs="Times New Roman" w:hint="eastAsia"/>
        </w:rPr>
        <w:t xml:space="preserve"> the capital congress hill was flooded with calls</w:t>
      </w:r>
      <w:r w:rsidR="00C6394A">
        <w:rPr>
          <w:rFonts w:cs="Times New Roman" w:hint="eastAsia"/>
        </w:rPr>
        <w:t xml:space="preserve">, some were from children, some of whom </w:t>
      </w:r>
      <w:r w:rsidR="003E4BCC">
        <w:rPr>
          <w:rFonts w:cs="Times New Roman" w:hint="eastAsia"/>
        </w:rPr>
        <w:t xml:space="preserve">literally did not </w:t>
      </w:r>
      <w:r w:rsidR="003E4BCC">
        <w:rPr>
          <w:rFonts w:cs="Times New Roman"/>
        </w:rPr>
        <w:t>know</w:t>
      </w:r>
      <w:r w:rsidR="003E4BCC">
        <w:rPr>
          <w:rFonts w:cs="Times New Roman" w:hint="eastAsia"/>
        </w:rPr>
        <w:t xml:space="preserve"> what congress </w:t>
      </w:r>
      <w:r w:rsidR="00236F05">
        <w:rPr>
          <w:rFonts w:cs="Times New Roman" w:hint="eastAsia"/>
        </w:rPr>
        <w:t xml:space="preserve">was, </w:t>
      </w:r>
      <w:r w:rsidR="002A6C6C">
        <w:rPr>
          <w:rFonts w:cs="Times New Roman" w:hint="eastAsia"/>
        </w:rPr>
        <w:t xml:space="preserve">he </w:t>
      </w:r>
      <w:r w:rsidR="000E18E2">
        <w:rPr>
          <w:rFonts w:cs="Times New Roman" w:hint="eastAsia"/>
        </w:rPr>
        <w:t>is</w:t>
      </w:r>
      <w:r w:rsidR="00EB74CE">
        <w:rPr>
          <w:rFonts w:cs="Times New Roman" w:hint="eastAsia"/>
        </w:rPr>
        <w:t xml:space="preserve"> calling for</w:t>
      </w:r>
      <w:r w:rsidR="00B94159">
        <w:rPr>
          <w:rFonts w:cs="Times New Roman" w:hint="eastAsia"/>
        </w:rPr>
        <w:t xml:space="preserve"> an inquiry by </w:t>
      </w:r>
      <w:r w:rsidR="00EB74CE">
        <w:rPr>
          <w:rFonts w:cs="Times New Roman" w:hint="eastAsia"/>
        </w:rPr>
        <w:t xml:space="preserve">federal </w:t>
      </w:r>
      <w:proofErr w:type="gramStart"/>
      <w:r w:rsidR="00EB74CE">
        <w:rPr>
          <w:rFonts w:cs="Times New Roman" w:hint="eastAsia"/>
        </w:rPr>
        <w:t>treatment</w:t>
      </w:r>
      <w:r w:rsidR="00B94159">
        <w:rPr>
          <w:rFonts w:cs="Times New Roman" w:hint="eastAsia"/>
        </w:rPr>
        <w:t xml:space="preserve"> ,</w:t>
      </w:r>
      <w:proofErr w:type="gramEnd"/>
      <w:r w:rsidR="00B94159">
        <w:rPr>
          <w:rFonts w:cs="Times New Roman" w:hint="eastAsia"/>
        </w:rPr>
        <w:t xml:space="preserve"> a trustbuster, into whether </w:t>
      </w:r>
      <w:r w:rsidR="000E18E2">
        <w:rPr>
          <w:rFonts w:cs="Times New Roman" w:hint="eastAsia"/>
        </w:rPr>
        <w:t>that</w:t>
      </w:r>
      <w:r w:rsidR="00EB74CE">
        <w:rPr>
          <w:rFonts w:cs="Times New Roman" w:hint="eastAsia"/>
        </w:rPr>
        <w:t xml:space="preserve"> broke the child </w:t>
      </w:r>
      <w:r w:rsidR="00EB74CE">
        <w:rPr>
          <w:rFonts w:cs="Times New Roman"/>
        </w:rPr>
        <w:t>privacy</w:t>
      </w:r>
      <w:r w:rsidR="00EB74CE">
        <w:rPr>
          <w:rFonts w:cs="Times New Roman" w:hint="eastAsia"/>
        </w:rPr>
        <w:t xml:space="preserve"> laws.</w:t>
      </w:r>
      <w:r w:rsidR="003F09EB">
        <w:rPr>
          <w:rFonts w:cs="Times New Roman" w:hint="eastAsia"/>
        </w:rPr>
        <w:t xml:space="preserve"> </w:t>
      </w:r>
      <w:r w:rsidR="00885A53">
        <w:rPr>
          <w:rFonts w:cs="Times New Roman" w:hint="eastAsia"/>
        </w:rPr>
        <w:t>The p</w:t>
      </w:r>
      <w:r w:rsidR="003F09EB">
        <w:rPr>
          <w:rFonts w:cs="Times New Roman" w:hint="eastAsia"/>
        </w:rPr>
        <w:t xml:space="preserve">ower of </w:t>
      </w:r>
      <w:r w:rsidR="00885A53">
        <w:rPr>
          <w:rFonts w:cs="Times New Roman" w:hint="eastAsia"/>
        </w:rPr>
        <w:t>foreign adversary has</w:t>
      </w:r>
      <w:r w:rsidR="003F09EB">
        <w:rPr>
          <w:rFonts w:cs="Times New Roman" w:hint="eastAsia"/>
        </w:rPr>
        <w:t xml:space="preserve"> with that app was underscored by the </w:t>
      </w:r>
      <w:r w:rsidR="00885A53">
        <w:rPr>
          <w:rFonts w:cs="Times New Roman" w:hint="eastAsia"/>
        </w:rPr>
        <w:t xml:space="preserve">influence </w:t>
      </w:r>
      <w:r w:rsidR="003F09EB">
        <w:rPr>
          <w:rFonts w:cs="Times New Roman" w:hint="eastAsia"/>
        </w:rPr>
        <w:t>campaign</w:t>
      </w:r>
      <w:r w:rsidR="003A600A">
        <w:rPr>
          <w:rFonts w:cs="Times New Roman" w:hint="eastAsia"/>
        </w:rPr>
        <w:t>.</w:t>
      </w:r>
      <w:r w:rsidR="00BC1563">
        <w:rPr>
          <w:rFonts w:cs="Times New Roman" w:hint="eastAsia"/>
        </w:rPr>
        <w:t xml:space="preserve"> TicTok denied these allegations and claimed these calls were from voting age people.</w:t>
      </w:r>
      <w:r w:rsidR="003462EF">
        <w:rPr>
          <w:rFonts w:cs="Times New Roman" w:hint="eastAsia"/>
        </w:rPr>
        <w:t xml:space="preserve"> </w:t>
      </w:r>
      <w:r w:rsidR="003462EF">
        <w:rPr>
          <w:rFonts w:cs="Times New Roman"/>
        </w:rPr>
        <w:t>T</w:t>
      </w:r>
      <w:r w:rsidR="003462EF">
        <w:rPr>
          <w:rFonts w:cs="Times New Roman" w:hint="eastAsia"/>
        </w:rPr>
        <w:t>he firm insists that it already did its best to</w:t>
      </w:r>
      <w:r w:rsidR="00FA39C7">
        <w:rPr>
          <w:rFonts w:cs="Times New Roman" w:hint="eastAsia"/>
        </w:rPr>
        <w:t xml:space="preserve"> cooperate with the </w:t>
      </w:r>
      <w:r w:rsidR="00634BF0">
        <w:rPr>
          <w:rFonts w:cs="Times New Roman" w:hint="eastAsia"/>
        </w:rPr>
        <w:t xml:space="preserve">government and it </w:t>
      </w:r>
      <w:proofErr w:type="gramStart"/>
      <w:r w:rsidR="00634BF0">
        <w:rPr>
          <w:rFonts w:cs="Times New Roman" w:hint="eastAsia"/>
        </w:rPr>
        <w:t xml:space="preserve">has </w:t>
      </w:r>
      <w:r w:rsidR="003462EF">
        <w:rPr>
          <w:rFonts w:cs="Times New Roman" w:hint="eastAsia"/>
        </w:rPr>
        <w:t xml:space="preserve"> </w:t>
      </w:r>
      <w:r w:rsidR="00703B25">
        <w:rPr>
          <w:rFonts w:cs="Times New Roman" w:hint="eastAsia"/>
        </w:rPr>
        <w:t>protect</w:t>
      </w:r>
      <w:r w:rsidR="00634BF0">
        <w:rPr>
          <w:rFonts w:cs="Times New Roman" w:hint="eastAsia"/>
        </w:rPr>
        <w:t>ed</w:t>
      </w:r>
      <w:proofErr w:type="gramEnd"/>
      <w:r w:rsidR="00703B25">
        <w:rPr>
          <w:rFonts w:cs="Times New Roman" w:hint="eastAsia"/>
        </w:rPr>
        <w:t xml:space="preserve"> America</w:t>
      </w:r>
      <w:r w:rsidR="00703B25">
        <w:rPr>
          <w:rFonts w:cs="Times New Roman"/>
        </w:rPr>
        <w:t>’</w:t>
      </w:r>
      <w:r w:rsidR="00703B25">
        <w:rPr>
          <w:rFonts w:cs="Times New Roman" w:hint="eastAsia"/>
        </w:rPr>
        <w:t>s data, in a way that no other company ha</w:t>
      </w:r>
      <w:r w:rsidR="004337A3">
        <w:rPr>
          <w:rFonts w:cs="Times New Roman" w:hint="eastAsia"/>
        </w:rPr>
        <w:t>s</w:t>
      </w:r>
      <w:r w:rsidR="00703B25">
        <w:rPr>
          <w:rFonts w:cs="Times New Roman" w:hint="eastAsia"/>
        </w:rPr>
        <w:t xml:space="preserve"> done.</w:t>
      </w:r>
      <w:r w:rsidR="00BD6004">
        <w:rPr>
          <w:rFonts w:cs="Times New Roman" w:hint="eastAsia"/>
        </w:rPr>
        <w:t xml:space="preserve"> In its lawsuit, </w:t>
      </w:r>
      <w:r w:rsidR="00E42310">
        <w:rPr>
          <w:rFonts w:cs="Times New Roman" w:hint="eastAsia"/>
        </w:rPr>
        <w:t xml:space="preserve">TicTok claimed it gave the government an extraordinary option to suspend the app, if it is found to violate the </w:t>
      </w:r>
      <w:r w:rsidR="00856D4E">
        <w:rPr>
          <w:rFonts w:cs="Times New Roman" w:hint="eastAsia"/>
        </w:rPr>
        <w:t xml:space="preserve">first amendment </w:t>
      </w:r>
      <w:r w:rsidR="008E67F4">
        <w:rPr>
          <w:rFonts w:cs="Times New Roman" w:hint="eastAsia"/>
        </w:rPr>
        <w:t xml:space="preserve">of </w:t>
      </w:r>
      <w:r w:rsidR="0023464E">
        <w:rPr>
          <w:rFonts w:cs="Times New Roman" w:hint="eastAsia"/>
        </w:rPr>
        <w:t xml:space="preserve">draft </w:t>
      </w:r>
      <w:r w:rsidR="0023464E">
        <w:rPr>
          <w:rFonts w:cs="Times New Roman"/>
        </w:rPr>
        <w:t>national</w:t>
      </w:r>
      <w:r w:rsidR="0023464E">
        <w:rPr>
          <w:rFonts w:cs="Times New Roman" w:hint="eastAsia"/>
        </w:rPr>
        <w:t xml:space="preserve"> security agreement</w:t>
      </w:r>
      <w:r w:rsidR="00E42310">
        <w:rPr>
          <w:rFonts w:cs="Times New Roman" w:hint="eastAsia"/>
        </w:rPr>
        <w:t xml:space="preserve">, </w:t>
      </w:r>
      <w:r w:rsidR="00E42310">
        <w:rPr>
          <w:rFonts w:cs="Times New Roman"/>
        </w:rPr>
        <w:t>negotiated</w:t>
      </w:r>
      <w:r w:rsidR="00E42310">
        <w:rPr>
          <w:rFonts w:cs="Times New Roman" w:hint="eastAsia"/>
        </w:rPr>
        <w:t xml:space="preserve"> through </w:t>
      </w:r>
      <w:r w:rsidR="00FD51EB">
        <w:rPr>
          <w:rFonts w:cs="Times New Roman" w:hint="eastAsia"/>
        </w:rPr>
        <w:t xml:space="preserve">the </w:t>
      </w:r>
      <w:r w:rsidR="00646B1B">
        <w:rPr>
          <w:rFonts w:cs="Times New Roman"/>
        </w:rPr>
        <w:t>committee</w:t>
      </w:r>
      <w:r w:rsidR="00646B1B">
        <w:rPr>
          <w:rFonts w:cs="Times New Roman" w:hint="eastAsia"/>
        </w:rPr>
        <w:t xml:space="preserve"> of foreign investment in United States</w:t>
      </w:r>
      <w:r w:rsidR="00FD51EB">
        <w:rPr>
          <w:rFonts w:cs="Times New Roman" w:hint="eastAsia"/>
        </w:rPr>
        <w:t>, a watch dog.</w:t>
      </w:r>
      <w:r w:rsidR="00F057C5">
        <w:rPr>
          <w:rFonts w:cs="Times New Roman" w:hint="eastAsia"/>
        </w:rPr>
        <w:t xml:space="preserve"> </w:t>
      </w:r>
      <w:r w:rsidR="00CB631B">
        <w:rPr>
          <w:rFonts w:cs="Times New Roman" w:hint="eastAsia"/>
        </w:rPr>
        <w:t>The company</w:t>
      </w:r>
      <w:r w:rsidR="00F057C5">
        <w:rPr>
          <w:rFonts w:cs="Times New Roman" w:hint="eastAsia"/>
        </w:rPr>
        <w:t xml:space="preserve"> claims</w:t>
      </w:r>
      <w:r w:rsidR="00A90416" w:rsidRPr="00A90416">
        <w:rPr>
          <w:rFonts w:cs="Times New Roman" w:hint="eastAsia"/>
        </w:rPr>
        <w:t xml:space="preserve"> </w:t>
      </w:r>
      <w:r w:rsidR="00A90416">
        <w:rPr>
          <w:rFonts w:cs="Times New Roman" w:hint="eastAsia"/>
        </w:rPr>
        <w:t>Biden</w:t>
      </w:r>
      <w:r w:rsidR="00A90416">
        <w:rPr>
          <w:rFonts w:cs="Times New Roman"/>
        </w:rPr>
        <w:t>’</w:t>
      </w:r>
      <w:r w:rsidR="00A90416">
        <w:rPr>
          <w:rFonts w:cs="Times New Roman" w:hint="eastAsia"/>
        </w:rPr>
        <w:t xml:space="preserve">s </w:t>
      </w:r>
      <w:r w:rsidR="00A90416">
        <w:rPr>
          <w:rFonts w:cs="Times New Roman"/>
        </w:rPr>
        <w:t>administration</w:t>
      </w:r>
      <w:r w:rsidR="00A90416">
        <w:rPr>
          <w:rFonts w:cs="Times New Roman" w:hint="eastAsia"/>
        </w:rPr>
        <w:t xml:space="preserve"> </w:t>
      </w:r>
      <w:r w:rsidR="00F057C5">
        <w:rPr>
          <w:rFonts w:cs="Times New Roman" w:hint="eastAsia"/>
        </w:rPr>
        <w:t xml:space="preserve">has ignored </w:t>
      </w:r>
      <w:r w:rsidR="00A90416">
        <w:rPr>
          <w:rFonts w:cs="Times New Roman" w:hint="eastAsia"/>
        </w:rPr>
        <w:t>its</w:t>
      </w:r>
      <w:r w:rsidR="00F057C5">
        <w:rPr>
          <w:rFonts w:cs="Times New Roman" w:hint="eastAsia"/>
        </w:rPr>
        <w:t xml:space="preserve"> efforts, and </w:t>
      </w:r>
      <w:r w:rsidR="00B40B9A">
        <w:rPr>
          <w:rFonts w:cs="Times New Roman" w:hint="eastAsia"/>
        </w:rPr>
        <w:t xml:space="preserve">2 billion </w:t>
      </w:r>
      <w:r w:rsidR="00A90416">
        <w:rPr>
          <w:rFonts w:cs="Times New Roman" w:hint="eastAsia"/>
        </w:rPr>
        <w:t xml:space="preserve">plus </w:t>
      </w:r>
      <w:r w:rsidR="00B40B9A">
        <w:rPr>
          <w:rFonts w:cs="Times New Roman" w:hint="eastAsia"/>
        </w:rPr>
        <w:t>dollar</w:t>
      </w:r>
      <w:r w:rsidR="00A90416">
        <w:rPr>
          <w:rFonts w:cs="Times New Roman" w:hint="eastAsia"/>
        </w:rPr>
        <w:t xml:space="preserve"> were invested in project Texas, a collaboration with Oracle, a tech-giant</w:t>
      </w:r>
      <w:r w:rsidR="00B32B4B">
        <w:rPr>
          <w:rFonts w:cs="Times New Roman" w:hint="eastAsia"/>
        </w:rPr>
        <w:t>, to wall off America</w:t>
      </w:r>
      <w:r w:rsidR="00B32B4B">
        <w:rPr>
          <w:rFonts w:cs="Times New Roman"/>
        </w:rPr>
        <w:t>’</w:t>
      </w:r>
      <w:r w:rsidR="00B32B4B">
        <w:rPr>
          <w:rFonts w:cs="Times New Roman" w:hint="eastAsia"/>
        </w:rPr>
        <w:t xml:space="preserve">s data from </w:t>
      </w:r>
      <w:proofErr w:type="spellStart"/>
      <w:r w:rsidR="00B0069E">
        <w:rPr>
          <w:rFonts w:cs="Times New Roman" w:hint="eastAsia"/>
        </w:rPr>
        <w:t>ByteDance</w:t>
      </w:r>
      <w:proofErr w:type="spellEnd"/>
      <w:r w:rsidR="00B0069E">
        <w:rPr>
          <w:rFonts w:cs="Times New Roman" w:hint="eastAsia"/>
        </w:rPr>
        <w:t>.</w:t>
      </w:r>
      <w:r w:rsidR="00B40B9A">
        <w:rPr>
          <w:rFonts w:cs="Times New Roman" w:hint="eastAsia"/>
        </w:rPr>
        <w:t xml:space="preserve"> </w:t>
      </w:r>
    </w:p>
    <w:p w14:paraId="14B4ECAD" w14:textId="674A1E28" w:rsidR="008C2398" w:rsidRPr="00A279C1" w:rsidRDefault="00727B31">
      <w:pPr>
        <w:rPr>
          <w:ins w:id="3" w:author="Xiaoxiang Shen" w:date="2024-07-09T06:37:00Z" w16du:dateUtc="2024-07-08T22:37:00Z"/>
          <w:rFonts w:cs="Times New Roman" w:hint="eastAsia"/>
        </w:rPr>
      </w:pPr>
      <w:r>
        <w:rPr>
          <w:rFonts w:cs="Times New Roman" w:hint="eastAsia"/>
        </w:rPr>
        <w:t>The law includes criteria that the president add</w:t>
      </w:r>
      <w:r w:rsidR="006E637D">
        <w:rPr>
          <w:rFonts w:cs="Times New Roman" w:hint="eastAsia"/>
        </w:rPr>
        <w:t>s on foreign companies</w:t>
      </w:r>
      <w:r>
        <w:rPr>
          <w:rFonts w:cs="Times New Roman" w:hint="eastAsia"/>
        </w:rPr>
        <w:t xml:space="preserve"> </w:t>
      </w:r>
      <w:r w:rsidR="002B17AD">
        <w:rPr>
          <w:rFonts w:cs="Times New Roman" w:hint="eastAsia"/>
        </w:rPr>
        <w:t xml:space="preserve"> </w:t>
      </w:r>
      <w:r w:rsidR="006E068B">
        <w:rPr>
          <w:rFonts w:cs="Times New Roman" w:hint="eastAsia"/>
        </w:rPr>
        <w:t xml:space="preserve">  </w:t>
      </w:r>
      <w:r w:rsidR="007353BC">
        <w:rPr>
          <w:rFonts w:cs="Times New Roman" w:hint="eastAsia"/>
        </w:rPr>
        <w:t xml:space="preserve"> </w:t>
      </w:r>
      <w:r w:rsidR="00564299">
        <w:rPr>
          <w:rFonts w:cs="Times New Roman" w:hint="eastAsia"/>
        </w:rPr>
        <w:t xml:space="preserve"> </w:t>
      </w:r>
      <w:r w:rsidR="001600F2">
        <w:rPr>
          <w:rFonts w:cs="Times New Roman" w:hint="eastAsia"/>
        </w:rPr>
        <w:t xml:space="preserve"> </w:t>
      </w:r>
      <w:r w:rsidR="00A279C1">
        <w:rPr>
          <w:rFonts w:cs="Times New Roman" w:hint="eastAsia"/>
        </w:rPr>
        <w:t xml:space="preserve"> </w:t>
      </w:r>
    </w:p>
    <w:p w14:paraId="14EE0AE0" w14:textId="6CFBD8B1" w:rsidR="008D6272" w:rsidRPr="009561D7" w:rsidRDefault="008D6272">
      <w:pPr>
        <w:rPr>
          <w:rFonts w:cs="Times New Roman"/>
        </w:rPr>
      </w:pPr>
      <w:proofErr w:type="spellStart"/>
      <w:r>
        <w:rPr>
          <w:rFonts w:cs="Times New Roman" w:hint="eastAsia"/>
        </w:rPr>
        <w:t>Mr</w:t>
      </w:r>
      <w:proofErr w:type="spellEnd"/>
      <w:r>
        <w:rPr>
          <w:rFonts w:cs="Times New Roman" w:hint="eastAsia"/>
        </w:rPr>
        <w:t xml:space="preserve">___ is unimpressed, the government work for many years with Tictok to try to mitigate national security risks, he says, you </w:t>
      </w:r>
      <w:r>
        <w:rPr>
          <w:rFonts w:cs="Times New Roman"/>
        </w:rPr>
        <w:t>can’t</w:t>
      </w:r>
      <w:r>
        <w:rPr>
          <w:rFonts w:cs="Times New Roman" w:hint="eastAsia"/>
        </w:rPr>
        <w:t xml:space="preserve"> trust</w:t>
      </w:r>
      <w:r w:rsidR="00C72408">
        <w:rPr>
          <w:rFonts w:cs="Times New Roman" w:hint="eastAsia"/>
        </w:rPr>
        <w:t xml:space="preserve"> anything they said </w:t>
      </w:r>
      <w:r>
        <w:rPr>
          <w:rFonts w:cs="Times New Roman" w:hint="eastAsia"/>
        </w:rPr>
        <w:t xml:space="preserve">in project Texas. </w:t>
      </w:r>
      <w:r w:rsidR="00C72408">
        <w:rPr>
          <w:rFonts w:cs="Times New Roman" w:hint="eastAsia"/>
        </w:rPr>
        <w:t xml:space="preserve">For </w:t>
      </w:r>
      <w:proofErr w:type="gramStart"/>
      <w:r w:rsidR="00C72408">
        <w:rPr>
          <w:rFonts w:cs="Times New Roman" w:hint="eastAsia"/>
        </w:rPr>
        <w:t>now</w:t>
      </w:r>
      <w:proofErr w:type="gramEnd"/>
      <w:r w:rsidR="00C72408">
        <w:rPr>
          <w:rFonts w:cs="Times New Roman" w:hint="eastAsia"/>
        </w:rPr>
        <w:t xml:space="preserve"> </w:t>
      </w:r>
      <w:proofErr w:type="spellStart"/>
      <w:ins w:id="4" w:author="Xiaoxiang Shen" w:date="2024-07-07T18:10:00Z" w16du:dateUtc="2024-07-07T10:10:00Z">
        <w:r w:rsidR="00897D6B">
          <w:rPr>
            <w:rFonts w:cs="Times New Roman" w:hint="eastAsia"/>
          </w:rPr>
          <w:t>Mr</w:t>
        </w:r>
        <w:proofErr w:type="spellEnd"/>
        <w:r w:rsidR="00897D6B">
          <w:rPr>
            <w:rFonts w:cs="Times New Roman" w:hint="eastAsia"/>
          </w:rPr>
          <w:t xml:space="preserve"> </w:t>
        </w:r>
      </w:ins>
      <w:r w:rsidR="00C72408">
        <w:rPr>
          <w:rFonts w:cs="Times New Roman" w:hint="eastAsia"/>
        </w:rPr>
        <w:t>Biden</w:t>
      </w:r>
      <w:r w:rsidR="00C72408">
        <w:rPr>
          <w:rFonts w:cs="Times New Roman"/>
        </w:rPr>
        <w:t>’</w:t>
      </w:r>
      <w:r w:rsidR="00C72408">
        <w:rPr>
          <w:rFonts w:cs="Times New Roman" w:hint="eastAsia"/>
        </w:rPr>
        <w:t xml:space="preserve">s </w:t>
      </w:r>
      <w:r w:rsidR="00C72408">
        <w:rPr>
          <w:rFonts w:cs="Times New Roman"/>
        </w:rPr>
        <w:t>campaign</w:t>
      </w:r>
      <w:r w:rsidR="00C72408">
        <w:rPr>
          <w:rFonts w:cs="Times New Roman" w:hint="eastAsia"/>
        </w:rPr>
        <w:t xml:space="preserve"> </w:t>
      </w:r>
      <w:ins w:id="5" w:author="Xiaoxiang Shen" w:date="2024-07-07T18:13:00Z" w16du:dateUtc="2024-07-07T10:13:00Z">
        <w:r w:rsidR="00897D6B">
          <w:rPr>
            <w:rFonts w:cs="Times New Roman" w:hint="eastAsia"/>
          </w:rPr>
          <w:t xml:space="preserve">can </w:t>
        </w:r>
      </w:ins>
      <w:r w:rsidR="00D06259">
        <w:rPr>
          <w:rFonts w:cs="Times New Roman" w:hint="eastAsia"/>
        </w:rPr>
        <w:t>meme</w:t>
      </w:r>
      <w:r w:rsidR="00C72408">
        <w:rPr>
          <w:rFonts w:cs="Times New Roman" w:hint="eastAsia"/>
        </w:rPr>
        <w:t xml:space="preserve"> </w:t>
      </w:r>
      <w:del w:id="6" w:author="Xiaoxiang Shen" w:date="2024-07-07T18:10:00Z" w16du:dateUtc="2024-07-07T10:10:00Z">
        <w:r w:rsidR="00C72408" w:rsidDel="00897D6B">
          <w:rPr>
            <w:rFonts w:cs="Times New Roman" w:hint="eastAsia"/>
          </w:rPr>
          <w:delText>the way</w:delText>
        </w:r>
      </w:del>
      <w:ins w:id="7" w:author="Xiaoxiang Shen" w:date="2024-07-07T18:10:00Z" w16du:dateUtc="2024-07-07T10:10:00Z">
        <w:r w:rsidR="00897D6B">
          <w:rPr>
            <w:rFonts w:cs="Times New Roman" w:hint="eastAsia"/>
          </w:rPr>
          <w:t>away</w:t>
        </w:r>
      </w:ins>
      <w:r w:rsidR="00C72408">
        <w:rPr>
          <w:rFonts w:cs="Times New Roman" w:hint="eastAsia"/>
        </w:rPr>
        <w:t xml:space="preserve"> </w:t>
      </w:r>
      <w:ins w:id="8" w:author="Xiaoxiang Shen" w:date="2024-07-07T18:10:00Z" w16du:dateUtc="2024-07-07T10:10:00Z">
        <w:r w:rsidR="00897D6B">
          <w:rPr>
            <w:rFonts w:cs="Times New Roman" w:hint="eastAsia"/>
          </w:rPr>
          <w:t>on</w:t>
        </w:r>
      </w:ins>
      <w:del w:id="9" w:author="Xiaoxiang Shen" w:date="2024-07-07T18:10:00Z" w16du:dateUtc="2024-07-07T10:10:00Z">
        <w:r w:rsidR="00C72408" w:rsidDel="00897D6B">
          <w:rPr>
            <w:rFonts w:cs="Times New Roman" w:hint="eastAsia"/>
          </w:rPr>
          <w:delText>of</w:delText>
        </w:r>
      </w:del>
      <w:r w:rsidR="00C72408">
        <w:rPr>
          <w:rFonts w:cs="Times New Roman" w:hint="eastAsia"/>
        </w:rPr>
        <w:t xml:space="preserve"> TicTok through</w:t>
      </w:r>
      <w:del w:id="10" w:author="Xiaoxiang Shen" w:date="2024-07-07T18:10:00Z" w16du:dateUtc="2024-07-07T10:10:00Z">
        <w:r w:rsidR="00C72408" w:rsidDel="00897D6B">
          <w:rPr>
            <w:rFonts w:cs="Times New Roman" w:hint="eastAsia"/>
          </w:rPr>
          <w:delText xml:space="preserve"> </w:delText>
        </w:r>
      </w:del>
      <w:r w:rsidR="00C72408">
        <w:rPr>
          <w:rFonts w:cs="Times New Roman" w:hint="eastAsia"/>
        </w:rPr>
        <w:t>out the election season</w:t>
      </w:r>
      <w:r w:rsidR="00D06259">
        <w:rPr>
          <w:rFonts w:cs="Times New Roman" w:hint="eastAsia"/>
        </w:rPr>
        <w:t xml:space="preserve">. </w:t>
      </w:r>
      <w:proofErr w:type="spellStart"/>
      <w:r w:rsidR="00D06259">
        <w:rPr>
          <w:rFonts w:cs="Times New Roman" w:hint="eastAsia"/>
        </w:rPr>
        <w:t>Mr</w:t>
      </w:r>
      <w:proofErr w:type="spellEnd"/>
      <w:r w:rsidR="00D06259">
        <w:rPr>
          <w:rFonts w:cs="Times New Roman" w:hint="eastAsia"/>
        </w:rPr>
        <w:t xml:space="preserve"> Trump </w:t>
      </w:r>
      <w:del w:id="11" w:author="Xiaoxiang Shen" w:date="2024-07-07T18:13:00Z" w16du:dateUtc="2024-07-07T10:13:00Z">
        <w:r w:rsidR="00D06259" w:rsidRPr="00D06259" w:rsidDel="00897D6B">
          <w:rPr>
            <w:rFonts w:cs="Times New Roman" w:hint="eastAsia"/>
            <w:u w:val="single"/>
          </w:rPr>
          <w:delText>was</w:delText>
        </w:r>
        <w:r w:rsidR="00D06259" w:rsidDel="00897D6B">
          <w:rPr>
            <w:rFonts w:cs="Times New Roman" w:hint="eastAsia"/>
          </w:rPr>
          <w:delText xml:space="preserve"> </w:delText>
        </w:r>
      </w:del>
      <w:ins w:id="12" w:author="Xiaoxiang Shen" w:date="2024-07-07T18:13:00Z" w16du:dateUtc="2024-07-07T10:13:00Z">
        <w:r w:rsidR="00897D6B">
          <w:rPr>
            <w:rFonts w:cs="Times New Roman" w:hint="eastAsia"/>
            <w:u w:val="single"/>
          </w:rPr>
          <w:t xml:space="preserve">who </w:t>
        </w:r>
        <w:r w:rsidR="00897D6B">
          <w:rPr>
            <w:rFonts w:cs="Times New Roman" w:hint="eastAsia"/>
            <w:u w:val="single"/>
          </w:rPr>
          <w:lastRenderedPageBreak/>
          <w:t>tried</w:t>
        </w:r>
        <w:r w:rsidR="00897D6B">
          <w:rPr>
            <w:rFonts w:cs="Times New Roman" w:hint="eastAsia"/>
          </w:rPr>
          <w:t xml:space="preserve"> </w:t>
        </w:r>
      </w:ins>
      <w:del w:id="13" w:author="Xiaoxiang Shen" w:date="2024-07-07T18:13:00Z" w16du:dateUtc="2024-07-07T10:13:00Z">
        <w:r w:rsidR="00D06259" w:rsidDel="00897D6B">
          <w:rPr>
            <w:rFonts w:cs="Times New Roman" w:hint="eastAsia"/>
          </w:rPr>
          <w:delText xml:space="preserve">trying </w:delText>
        </w:r>
      </w:del>
      <w:r w:rsidR="00D06259">
        <w:rPr>
          <w:rFonts w:cs="Times New Roman" w:hint="eastAsia"/>
        </w:rPr>
        <w:t xml:space="preserve">to ban TicTok under </w:t>
      </w:r>
      <w:r w:rsidR="009561D7">
        <w:rPr>
          <w:rFonts w:cs="Times New Roman" w:hint="eastAsia"/>
        </w:rPr>
        <w:t xml:space="preserve">an </w:t>
      </w:r>
      <w:r w:rsidR="00D06259">
        <w:rPr>
          <w:rFonts w:cs="Times New Roman" w:hint="eastAsia"/>
        </w:rPr>
        <w:t>executive order in 2020</w:t>
      </w:r>
      <w:r w:rsidR="009561D7">
        <w:rPr>
          <w:rFonts w:cs="Times New Roman" w:hint="eastAsia"/>
        </w:rPr>
        <w:t xml:space="preserve">, but </w:t>
      </w:r>
      <w:del w:id="14" w:author="Xiaoxiang Shen" w:date="2024-07-07T18:14:00Z" w16du:dateUtc="2024-07-07T10:14:00Z">
        <w:r w:rsidR="009561D7" w:rsidDel="00897D6B">
          <w:rPr>
            <w:rFonts w:cs="Times New Roman" w:hint="eastAsia"/>
          </w:rPr>
          <w:delText xml:space="preserve">seems has </w:delText>
        </w:r>
      </w:del>
      <w:ins w:id="15" w:author="Xiaoxiang Shen" w:date="2024-07-07T18:14:00Z" w16du:dateUtc="2024-07-07T10:14:00Z">
        <w:r w:rsidR="00897D6B">
          <w:rPr>
            <w:rFonts w:cs="Times New Roman" w:hint="eastAsia"/>
          </w:rPr>
          <w:t xml:space="preserve">has since </w:t>
        </w:r>
      </w:ins>
      <w:r w:rsidR="009561D7">
        <w:rPr>
          <w:rFonts w:cs="Times New Roman" w:hint="eastAsia"/>
        </w:rPr>
        <w:t xml:space="preserve">revert his position, is apparently mulling a </w:t>
      </w:r>
      <w:r w:rsidR="009561D7">
        <w:rPr>
          <w:rFonts w:cs="Times New Roman"/>
        </w:rPr>
        <w:t>campaign</w:t>
      </w:r>
      <w:r w:rsidR="009561D7">
        <w:rPr>
          <w:rFonts w:cs="Times New Roman" w:hint="eastAsia"/>
        </w:rPr>
        <w:t xml:space="preserve"> </w:t>
      </w:r>
      <w:del w:id="16" w:author="Xiaoxiang Shen" w:date="2024-07-07T18:15:00Z" w16du:dateUtc="2024-07-07T10:15:00Z">
        <w:r w:rsidR="00F1066F" w:rsidDel="00897D6B">
          <w:rPr>
            <w:rFonts w:cs="Times New Roman" w:hint="eastAsia"/>
          </w:rPr>
          <w:delText xml:space="preserve">___ </w:delText>
        </w:r>
      </w:del>
      <w:ins w:id="17" w:author="Xiaoxiang Shen" w:date="2024-07-07T18:15:00Z" w16du:dateUtc="2024-07-07T10:15:00Z">
        <w:r w:rsidR="00897D6B">
          <w:rPr>
            <w:rFonts w:cs="Times New Roman" w:hint="eastAsia"/>
          </w:rPr>
          <w:t>launch on</w:t>
        </w:r>
      </w:ins>
      <w:del w:id="18" w:author="Xiaoxiang Shen" w:date="2024-07-07T18:15:00Z" w16du:dateUtc="2024-07-07T10:15:00Z">
        <w:r w:rsidR="00F1066F" w:rsidDel="00897D6B">
          <w:rPr>
            <w:rFonts w:cs="Times New Roman" w:hint="eastAsia"/>
          </w:rPr>
          <w:delText>in</w:delText>
        </w:r>
      </w:del>
      <w:r w:rsidR="00F1066F">
        <w:rPr>
          <w:rFonts w:cs="Times New Roman" w:hint="eastAsia"/>
        </w:rPr>
        <w:t xml:space="preserve"> the app. According to Washi</w:t>
      </w:r>
      <w:ins w:id="19" w:author="Xiaoxiang Shen" w:date="2024-07-07T18:15:00Z" w16du:dateUtc="2024-07-07T10:15:00Z">
        <w:r w:rsidR="00897D6B">
          <w:rPr>
            <w:rFonts w:cs="Times New Roman" w:hint="eastAsia"/>
          </w:rPr>
          <w:t>ng</w:t>
        </w:r>
      </w:ins>
      <w:del w:id="20" w:author="Xiaoxiang Shen" w:date="2024-07-07T18:15:00Z" w16du:dateUtc="2024-07-07T10:15:00Z">
        <w:r w:rsidR="00F1066F" w:rsidDel="00897D6B">
          <w:rPr>
            <w:rFonts w:cs="Times New Roman" w:hint="eastAsia"/>
          </w:rPr>
          <w:delText>on</w:delText>
        </w:r>
      </w:del>
      <w:r w:rsidR="00F1066F">
        <w:rPr>
          <w:rFonts w:cs="Times New Roman" w:hint="eastAsia"/>
        </w:rPr>
        <w:t xml:space="preserve">ton Post. The MAGA </w:t>
      </w:r>
      <w:ins w:id="21" w:author="Xiaoxiang Shen" w:date="2024-07-07T18:16:00Z" w16du:dateUtc="2024-07-07T10:16:00Z">
        <w:r w:rsidR="00897D6B">
          <w:rPr>
            <w:rFonts w:cs="Times New Roman" w:hint="eastAsia"/>
          </w:rPr>
          <w:t>PAC</w:t>
        </w:r>
      </w:ins>
      <w:del w:id="22" w:author="Xiaoxiang Shen" w:date="2024-07-07T18:16:00Z" w16du:dateUtc="2024-07-07T10:16:00Z">
        <w:r w:rsidR="00F1066F" w:rsidDel="00897D6B">
          <w:rPr>
            <w:rFonts w:cs="Times New Roman" w:hint="eastAsia"/>
          </w:rPr>
          <w:delText>super pack</w:delText>
        </w:r>
      </w:del>
      <w:r w:rsidR="00F1066F">
        <w:rPr>
          <w:rFonts w:cs="Times New Roman" w:hint="eastAsia"/>
        </w:rPr>
        <w:t xml:space="preserve"> has already entered the ring. It </w:t>
      </w:r>
      <w:del w:id="23" w:author="Xiaoxiang Shen" w:date="2024-07-07T18:16:00Z" w16du:dateUtc="2024-07-07T10:16:00Z">
        <w:r w:rsidR="00897D6B" w:rsidDel="00897D6B">
          <w:rPr>
            <w:rFonts w:cs="Times New Roman" w:hint="eastAsia"/>
          </w:rPr>
          <w:delText xml:space="preserve">____ </w:delText>
        </w:r>
      </w:del>
      <w:ins w:id="24" w:author="Xiaoxiang Shen" w:date="2024-07-07T18:16:00Z" w16du:dateUtc="2024-07-07T10:16:00Z">
        <w:r w:rsidR="00897D6B">
          <w:rPr>
            <w:rFonts w:cs="Times New Roman" w:hint="eastAsia"/>
          </w:rPr>
          <w:t xml:space="preserve">would </w:t>
        </w:r>
      </w:ins>
      <w:r w:rsidR="00897D6B">
        <w:rPr>
          <w:rFonts w:cs="Times New Roman" w:hint="eastAsia"/>
        </w:rPr>
        <w:t xml:space="preserve">all be </w:t>
      </w:r>
      <w:r w:rsidR="00F1066F">
        <w:rPr>
          <w:rFonts w:cs="Times New Roman" w:hint="eastAsia"/>
        </w:rPr>
        <w:t xml:space="preserve">hilarious, if the stakes </w:t>
      </w:r>
      <w:del w:id="25" w:author="Xiaoxiang Shen" w:date="2024-07-07T18:16:00Z" w16du:dateUtc="2024-07-07T10:16:00Z">
        <w:r w:rsidR="00F1066F" w:rsidDel="00897D6B">
          <w:rPr>
            <w:rFonts w:cs="Times New Roman" w:hint="eastAsia"/>
          </w:rPr>
          <w:delText xml:space="preserve">went </w:delText>
        </w:r>
      </w:del>
      <w:ins w:id="26" w:author="Xiaoxiang Shen" w:date="2024-07-07T18:16:00Z" w16du:dateUtc="2024-07-07T10:16:00Z">
        <w:r w:rsidR="00897D6B">
          <w:rPr>
            <w:rFonts w:cs="Times New Roman" w:hint="eastAsia"/>
          </w:rPr>
          <w:t>weren</w:t>
        </w:r>
        <w:r w:rsidR="00897D6B">
          <w:rPr>
            <w:rFonts w:cs="Times New Roman"/>
          </w:rPr>
          <w:t>’</w:t>
        </w:r>
        <w:r w:rsidR="00897D6B">
          <w:rPr>
            <w:rFonts w:cs="Times New Roman" w:hint="eastAsia"/>
          </w:rPr>
          <w:t xml:space="preserve">t </w:t>
        </w:r>
      </w:ins>
      <w:r w:rsidR="00F1066F">
        <w:rPr>
          <w:rFonts w:cs="Times New Roman" w:hint="eastAsia"/>
        </w:rPr>
        <w:t>so high</w:t>
      </w:r>
      <w:r w:rsidR="00897D6B">
        <w:rPr>
          <w:rFonts w:cs="Times New Roman" w:hint="eastAsia"/>
        </w:rPr>
        <w:t>.</w:t>
      </w:r>
      <w:r w:rsidR="00F1066F">
        <w:rPr>
          <w:rFonts w:cs="Times New Roman" w:hint="eastAsia"/>
        </w:rPr>
        <w:t xml:space="preserve"> </w:t>
      </w:r>
    </w:p>
    <w:sectPr w:rsidR="008D6272" w:rsidRPr="00956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GB2312">
    <w:altName w:val="宋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Xiaoxiang Shen">
    <w15:presenceInfo w15:providerId="Windows Live" w15:userId="2d58fce1e42906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72"/>
    <w:rsid w:val="00000E06"/>
    <w:rsid w:val="00003467"/>
    <w:rsid w:val="000045F6"/>
    <w:rsid w:val="00006A49"/>
    <w:rsid w:val="00011C41"/>
    <w:rsid w:val="00011F13"/>
    <w:rsid w:val="00020AED"/>
    <w:rsid w:val="00021176"/>
    <w:rsid w:val="0002788D"/>
    <w:rsid w:val="00033D41"/>
    <w:rsid w:val="000517B4"/>
    <w:rsid w:val="000529D9"/>
    <w:rsid w:val="00055DC2"/>
    <w:rsid w:val="00056FFB"/>
    <w:rsid w:val="00073419"/>
    <w:rsid w:val="00080556"/>
    <w:rsid w:val="00080A10"/>
    <w:rsid w:val="00082351"/>
    <w:rsid w:val="000837A8"/>
    <w:rsid w:val="0008405F"/>
    <w:rsid w:val="0009327B"/>
    <w:rsid w:val="000A1004"/>
    <w:rsid w:val="000A6FA8"/>
    <w:rsid w:val="000B1297"/>
    <w:rsid w:val="000B4F3A"/>
    <w:rsid w:val="000B5544"/>
    <w:rsid w:val="000B5A2C"/>
    <w:rsid w:val="000B6461"/>
    <w:rsid w:val="000C1B0F"/>
    <w:rsid w:val="000C5F26"/>
    <w:rsid w:val="000D3D68"/>
    <w:rsid w:val="000E18E2"/>
    <w:rsid w:val="000E3123"/>
    <w:rsid w:val="000E4311"/>
    <w:rsid w:val="000E557C"/>
    <w:rsid w:val="000E650B"/>
    <w:rsid w:val="000F2011"/>
    <w:rsid w:val="000F3428"/>
    <w:rsid w:val="00100206"/>
    <w:rsid w:val="001008A1"/>
    <w:rsid w:val="001042C4"/>
    <w:rsid w:val="001069B5"/>
    <w:rsid w:val="00127303"/>
    <w:rsid w:val="0013006E"/>
    <w:rsid w:val="001353B1"/>
    <w:rsid w:val="001354ED"/>
    <w:rsid w:val="0013557F"/>
    <w:rsid w:val="00140595"/>
    <w:rsid w:val="001418F6"/>
    <w:rsid w:val="001451A1"/>
    <w:rsid w:val="00147076"/>
    <w:rsid w:val="00150A79"/>
    <w:rsid w:val="00157840"/>
    <w:rsid w:val="00157F43"/>
    <w:rsid w:val="001600F2"/>
    <w:rsid w:val="00160800"/>
    <w:rsid w:val="0016389A"/>
    <w:rsid w:val="001659FF"/>
    <w:rsid w:val="001716E3"/>
    <w:rsid w:val="00172D9B"/>
    <w:rsid w:val="00190379"/>
    <w:rsid w:val="001949D3"/>
    <w:rsid w:val="001A67A8"/>
    <w:rsid w:val="001B1CA4"/>
    <w:rsid w:val="001B27BA"/>
    <w:rsid w:val="001B40AB"/>
    <w:rsid w:val="001B5E92"/>
    <w:rsid w:val="001C558D"/>
    <w:rsid w:val="001D4943"/>
    <w:rsid w:val="001E2104"/>
    <w:rsid w:val="001E6177"/>
    <w:rsid w:val="001E761F"/>
    <w:rsid w:val="001E7A4D"/>
    <w:rsid w:val="001F048B"/>
    <w:rsid w:val="001F39B4"/>
    <w:rsid w:val="001F579D"/>
    <w:rsid w:val="001F57E0"/>
    <w:rsid w:val="00204450"/>
    <w:rsid w:val="002060BE"/>
    <w:rsid w:val="002135E1"/>
    <w:rsid w:val="00214982"/>
    <w:rsid w:val="002165DD"/>
    <w:rsid w:val="00216773"/>
    <w:rsid w:val="002227A6"/>
    <w:rsid w:val="00222C41"/>
    <w:rsid w:val="00231528"/>
    <w:rsid w:val="0023464E"/>
    <w:rsid w:val="00234E2A"/>
    <w:rsid w:val="00236933"/>
    <w:rsid w:val="00236F05"/>
    <w:rsid w:val="00237CEA"/>
    <w:rsid w:val="002419DF"/>
    <w:rsid w:val="00255085"/>
    <w:rsid w:val="00257A0F"/>
    <w:rsid w:val="00264949"/>
    <w:rsid w:val="00265E13"/>
    <w:rsid w:val="00271A3E"/>
    <w:rsid w:val="00275851"/>
    <w:rsid w:val="00280CAD"/>
    <w:rsid w:val="00280E29"/>
    <w:rsid w:val="00281E8E"/>
    <w:rsid w:val="00282636"/>
    <w:rsid w:val="002932A3"/>
    <w:rsid w:val="00293C56"/>
    <w:rsid w:val="00294FFE"/>
    <w:rsid w:val="002A0087"/>
    <w:rsid w:val="002A1FA4"/>
    <w:rsid w:val="002A41E9"/>
    <w:rsid w:val="002A5747"/>
    <w:rsid w:val="002A6C6C"/>
    <w:rsid w:val="002A733B"/>
    <w:rsid w:val="002A7F66"/>
    <w:rsid w:val="002B0664"/>
    <w:rsid w:val="002B1056"/>
    <w:rsid w:val="002B17AD"/>
    <w:rsid w:val="002B5354"/>
    <w:rsid w:val="002C2B7E"/>
    <w:rsid w:val="002C7095"/>
    <w:rsid w:val="002C7D24"/>
    <w:rsid w:val="002D3785"/>
    <w:rsid w:val="002D547F"/>
    <w:rsid w:val="002E0FCB"/>
    <w:rsid w:val="002E118F"/>
    <w:rsid w:val="002E2CDC"/>
    <w:rsid w:val="002E2F97"/>
    <w:rsid w:val="002E4918"/>
    <w:rsid w:val="002E4E1C"/>
    <w:rsid w:val="002E5417"/>
    <w:rsid w:val="002E5B9E"/>
    <w:rsid w:val="002F26FC"/>
    <w:rsid w:val="00301F62"/>
    <w:rsid w:val="00303A72"/>
    <w:rsid w:val="003073B0"/>
    <w:rsid w:val="00315EB5"/>
    <w:rsid w:val="00321440"/>
    <w:rsid w:val="00321E8C"/>
    <w:rsid w:val="003374D0"/>
    <w:rsid w:val="00340FBD"/>
    <w:rsid w:val="003428B3"/>
    <w:rsid w:val="00343A05"/>
    <w:rsid w:val="003462EF"/>
    <w:rsid w:val="0035215D"/>
    <w:rsid w:val="00354C11"/>
    <w:rsid w:val="0036413F"/>
    <w:rsid w:val="0036503F"/>
    <w:rsid w:val="00367487"/>
    <w:rsid w:val="00371D5B"/>
    <w:rsid w:val="00373937"/>
    <w:rsid w:val="003743AF"/>
    <w:rsid w:val="003779E0"/>
    <w:rsid w:val="0038390C"/>
    <w:rsid w:val="00385419"/>
    <w:rsid w:val="00391F85"/>
    <w:rsid w:val="003A2CFB"/>
    <w:rsid w:val="003A5390"/>
    <w:rsid w:val="003A600A"/>
    <w:rsid w:val="003A6E95"/>
    <w:rsid w:val="003A7647"/>
    <w:rsid w:val="003B14DE"/>
    <w:rsid w:val="003B1873"/>
    <w:rsid w:val="003B22AA"/>
    <w:rsid w:val="003B2B57"/>
    <w:rsid w:val="003B5AB7"/>
    <w:rsid w:val="003C10FB"/>
    <w:rsid w:val="003C3CB6"/>
    <w:rsid w:val="003C702D"/>
    <w:rsid w:val="003D087F"/>
    <w:rsid w:val="003D2719"/>
    <w:rsid w:val="003D2B71"/>
    <w:rsid w:val="003E4BCC"/>
    <w:rsid w:val="003E7152"/>
    <w:rsid w:val="003F039E"/>
    <w:rsid w:val="003F09EB"/>
    <w:rsid w:val="003F16ED"/>
    <w:rsid w:val="003F1C59"/>
    <w:rsid w:val="003F26B4"/>
    <w:rsid w:val="003F486F"/>
    <w:rsid w:val="003F7F79"/>
    <w:rsid w:val="0040278C"/>
    <w:rsid w:val="004038B0"/>
    <w:rsid w:val="00404E22"/>
    <w:rsid w:val="00404F16"/>
    <w:rsid w:val="00404F97"/>
    <w:rsid w:val="0040564F"/>
    <w:rsid w:val="00413677"/>
    <w:rsid w:val="004163EF"/>
    <w:rsid w:val="00420307"/>
    <w:rsid w:val="00422069"/>
    <w:rsid w:val="00422BD9"/>
    <w:rsid w:val="00427586"/>
    <w:rsid w:val="00432AE7"/>
    <w:rsid w:val="004337A3"/>
    <w:rsid w:val="00434AF6"/>
    <w:rsid w:val="00434B13"/>
    <w:rsid w:val="004369A0"/>
    <w:rsid w:val="004435F5"/>
    <w:rsid w:val="00445242"/>
    <w:rsid w:val="00450529"/>
    <w:rsid w:val="0045152E"/>
    <w:rsid w:val="00453EE9"/>
    <w:rsid w:val="004610A9"/>
    <w:rsid w:val="00461201"/>
    <w:rsid w:val="00461C66"/>
    <w:rsid w:val="00462CA5"/>
    <w:rsid w:val="004678D8"/>
    <w:rsid w:val="00471F6D"/>
    <w:rsid w:val="00472524"/>
    <w:rsid w:val="00473113"/>
    <w:rsid w:val="0047369E"/>
    <w:rsid w:val="00475447"/>
    <w:rsid w:val="00475B9B"/>
    <w:rsid w:val="00475FC6"/>
    <w:rsid w:val="004771A7"/>
    <w:rsid w:val="00480039"/>
    <w:rsid w:val="004815E6"/>
    <w:rsid w:val="00481745"/>
    <w:rsid w:val="0048527D"/>
    <w:rsid w:val="004860F5"/>
    <w:rsid w:val="00486349"/>
    <w:rsid w:val="004873D5"/>
    <w:rsid w:val="00494D84"/>
    <w:rsid w:val="00495C8D"/>
    <w:rsid w:val="00497BF3"/>
    <w:rsid w:val="004A0A63"/>
    <w:rsid w:val="004A1164"/>
    <w:rsid w:val="004A7740"/>
    <w:rsid w:val="004B2E96"/>
    <w:rsid w:val="004C38AB"/>
    <w:rsid w:val="004C54A4"/>
    <w:rsid w:val="004D4505"/>
    <w:rsid w:val="004D6DC0"/>
    <w:rsid w:val="004E304D"/>
    <w:rsid w:val="004E7DB8"/>
    <w:rsid w:val="004F26C2"/>
    <w:rsid w:val="004F27C0"/>
    <w:rsid w:val="004F417C"/>
    <w:rsid w:val="004F5D06"/>
    <w:rsid w:val="00501B72"/>
    <w:rsid w:val="00503FB6"/>
    <w:rsid w:val="00504C85"/>
    <w:rsid w:val="00504D29"/>
    <w:rsid w:val="00507DB1"/>
    <w:rsid w:val="00510315"/>
    <w:rsid w:val="005121A2"/>
    <w:rsid w:val="0052257C"/>
    <w:rsid w:val="00522597"/>
    <w:rsid w:val="005226CD"/>
    <w:rsid w:val="00525BC2"/>
    <w:rsid w:val="005320A6"/>
    <w:rsid w:val="00540398"/>
    <w:rsid w:val="00541156"/>
    <w:rsid w:val="005455BB"/>
    <w:rsid w:val="005545D5"/>
    <w:rsid w:val="00564299"/>
    <w:rsid w:val="005667D8"/>
    <w:rsid w:val="00570C84"/>
    <w:rsid w:val="00574499"/>
    <w:rsid w:val="00574BDE"/>
    <w:rsid w:val="005845A4"/>
    <w:rsid w:val="00591085"/>
    <w:rsid w:val="005927D4"/>
    <w:rsid w:val="005A293B"/>
    <w:rsid w:val="005A63A7"/>
    <w:rsid w:val="005B05FE"/>
    <w:rsid w:val="005B178C"/>
    <w:rsid w:val="005B238E"/>
    <w:rsid w:val="005B2443"/>
    <w:rsid w:val="005C1ED4"/>
    <w:rsid w:val="005C2B5F"/>
    <w:rsid w:val="005C2C31"/>
    <w:rsid w:val="005C68EC"/>
    <w:rsid w:val="005D4037"/>
    <w:rsid w:val="005D4568"/>
    <w:rsid w:val="005E114E"/>
    <w:rsid w:val="005E19F9"/>
    <w:rsid w:val="005E47E2"/>
    <w:rsid w:val="005E64D8"/>
    <w:rsid w:val="005F1EF2"/>
    <w:rsid w:val="005F2BA5"/>
    <w:rsid w:val="005F37AA"/>
    <w:rsid w:val="005F478A"/>
    <w:rsid w:val="005F60F5"/>
    <w:rsid w:val="00604538"/>
    <w:rsid w:val="00604A4C"/>
    <w:rsid w:val="006076F4"/>
    <w:rsid w:val="00610383"/>
    <w:rsid w:val="006140BE"/>
    <w:rsid w:val="00617C28"/>
    <w:rsid w:val="0062093B"/>
    <w:rsid w:val="006267EA"/>
    <w:rsid w:val="00627566"/>
    <w:rsid w:val="006313C7"/>
    <w:rsid w:val="00634BF0"/>
    <w:rsid w:val="00646B1B"/>
    <w:rsid w:val="00650ADA"/>
    <w:rsid w:val="00651AC2"/>
    <w:rsid w:val="00657590"/>
    <w:rsid w:val="00663451"/>
    <w:rsid w:val="0066395F"/>
    <w:rsid w:val="00672C7C"/>
    <w:rsid w:val="00673D07"/>
    <w:rsid w:val="00675A7E"/>
    <w:rsid w:val="006773E9"/>
    <w:rsid w:val="00683097"/>
    <w:rsid w:val="00685458"/>
    <w:rsid w:val="00687C55"/>
    <w:rsid w:val="00692127"/>
    <w:rsid w:val="006926AE"/>
    <w:rsid w:val="006A207A"/>
    <w:rsid w:val="006A28A7"/>
    <w:rsid w:val="006A2C7F"/>
    <w:rsid w:val="006A3DEA"/>
    <w:rsid w:val="006A7FA6"/>
    <w:rsid w:val="006B2453"/>
    <w:rsid w:val="006B33EB"/>
    <w:rsid w:val="006B401E"/>
    <w:rsid w:val="006C364F"/>
    <w:rsid w:val="006C6FA5"/>
    <w:rsid w:val="006D1A56"/>
    <w:rsid w:val="006D2FA2"/>
    <w:rsid w:val="006E068B"/>
    <w:rsid w:val="006E637D"/>
    <w:rsid w:val="006F161D"/>
    <w:rsid w:val="006F5C58"/>
    <w:rsid w:val="006F61E0"/>
    <w:rsid w:val="006F7B6A"/>
    <w:rsid w:val="00700B54"/>
    <w:rsid w:val="007014BC"/>
    <w:rsid w:val="00703B25"/>
    <w:rsid w:val="00703BAE"/>
    <w:rsid w:val="007047DF"/>
    <w:rsid w:val="00711715"/>
    <w:rsid w:val="00715F68"/>
    <w:rsid w:val="00726F6C"/>
    <w:rsid w:val="00727B31"/>
    <w:rsid w:val="00727F3F"/>
    <w:rsid w:val="00732894"/>
    <w:rsid w:val="007341BC"/>
    <w:rsid w:val="007353BC"/>
    <w:rsid w:val="0073762B"/>
    <w:rsid w:val="007400F4"/>
    <w:rsid w:val="00741054"/>
    <w:rsid w:val="00746284"/>
    <w:rsid w:val="007501B7"/>
    <w:rsid w:val="00752F9B"/>
    <w:rsid w:val="00754C4B"/>
    <w:rsid w:val="00755514"/>
    <w:rsid w:val="007570E9"/>
    <w:rsid w:val="00770C79"/>
    <w:rsid w:val="00781BCC"/>
    <w:rsid w:val="007845CB"/>
    <w:rsid w:val="00784FBA"/>
    <w:rsid w:val="00785137"/>
    <w:rsid w:val="007855C4"/>
    <w:rsid w:val="00785630"/>
    <w:rsid w:val="00790285"/>
    <w:rsid w:val="0079062D"/>
    <w:rsid w:val="0079395F"/>
    <w:rsid w:val="00795810"/>
    <w:rsid w:val="007A26A2"/>
    <w:rsid w:val="007A3904"/>
    <w:rsid w:val="007A6C02"/>
    <w:rsid w:val="007A71A0"/>
    <w:rsid w:val="007B17BA"/>
    <w:rsid w:val="007B60AB"/>
    <w:rsid w:val="007D0CA6"/>
    <w:rsid w:val="007D2F3D"/>
    <w:rsid w:val="007E4564"/>
    <w:rsid w:val="007E566B"/>
    <w:rsid w:val="007E65FB"/>
    <w:rsid w:val="007E6FC1"/>
    <w:rsid w:val="007F08E0"/>
    <w:rsid w:val="007F13A2"/>
    <w:rsid w:val="007F2C58"/>
    <w:rsid w:val="007F5553"/>
    <w:rsid w:val="007F71D8"/>
    <w:rsid w:val="00800998"/>
    <w:rsid w:val="00806777"/>
    <w:rsid w:val="00813FCF"/>
    <w:rsid w:val="00821F74"/>
    <w:rsid w:val="00824B08"/>
    <w:rsid w:val="00835AC1"/>
    <w:rsid w:val="00840242"/>
    <w:rsid w:val="0084548F"/>
    <w:rsid w:val="008464A2"/>
    <w:rsid w:val="008514A0"/>
    <w:rsid w:val="00852AF2"/>
    <w:rsid w:val="00856D4E"/>
    <w:rsid w:val="0086145C"/>
    <w:rsid w:val="00862E44"/>
    <w:rsid w:val="00865308"/>
    <w:rsid w:val="00867893"/>
    <w:rsid w:val="008701B6"/>
    <w:rsid w:val="00876C17"/>
    <w:rsid w:val="00876D52"/>
    <w:rsid w:val="0087788F"/>
    <w:rsid w:val="00885A53"/>
    <w:rsid w:val="0088661B"/>
    <w:rsid w:val="00890439"/>
    <w:rsid w:val="00894C52"/>
    <w:rsid w:val="00897D6B"/>
    <w:rsid w:val="008A47E4"/>
    <w:rsid w:val="008A65BB"/>
    <w:rsid w:val="008A677D"/>
    <w:rsid w:val="008A7204"/>
    <w:rsid w:val="008B2667"/>
    <w:rsid w:val="008B2677"/>
    <w:rsid w:val="008B2B82"/>
    <w:rsid w:val="008B79AF"/>
    <w:rsid w:val="008C2398"/>
    <w:rsid w:val="008C5F2E"/>
    <w:rsid w:val="008D6272"/>
    <w:rsid w:val="008E1703"/>
    <w:rsid w:val="008E67F4"/>
    <w:rsid w:val="008F3483"/>
    <w:rsid w:val="00912B72"/>
    <w:rsid w:val="00916406"/>
    <w:rsid w:val="00922C58"/>
    <w:rsid w:val="00923633"/>
    <w:rsid w:val="00925A5B"/>
    <w:rsid w:val="00931978"/>
    <w:rsid w:val="00932DE5"/>
    <w:rsid w:val="00933119"/>
    <w:rsid w:val="00936461"/>
    <w:rsid w:val="00937F8E"/>
    <w:rsid w:val="00944926"/>
    <w:rsid w:val="00950C1A"/>
    <w:rsid w:val="009561D7"/>
    <w:rsid w:val="00956AFF"/>
    <w:rsid w:val="009570E5"/>
    <w:rsid w:val="00970BE5"/>
    <w:rsid w:val="00970DBE"/>
    <w:rsid w:val="00973CFA"/>
    <w:rsid w:val="009756B0"/>
    <w:rsid w:val="00977EF6"/>
    <w:rsid w:val="00992629"/>
    <w:rsid w:val="009A0C92"/>
    <w:rsid w:val="009A3A1D"/>
    <w:rsid w:val="009A5A3F"/>
    <w:rsid w:val="009A7D8D"/>
    <w:rsid w:val="009C4BDB"/>
    <w:rsid w:val="009D0703"/>
    <w:rsid w:val="009D1F31"/>
    <w:rsid w:val="009D254F"/>
    <w:rsid w:val="009D26FE"/>
    <w:rsid w:val="009D4649"/>
    <w:rsid w:val="009D6C42"/>
    <w:rsid w:val="009E07FA"/>
    <w:rsid w:val="009E19CD"/>
    <w:rsid w:val="009E7FE8"/>
    <w:rsid w:val="009F202F"/>
    <w:rsid w:val="009F49DC"/>
    <w:rsid w:val="009F4A7E"/>
    <w:rsid w:val="009F5F86"/>
    <w:rsid w:val="009F7AE2"/>
    <w:rsid w:val="00A008C5"/>
    <w:rsid w:val="00A011B4"/>
    <w:rsid w:val="00A03667"/>
    <w:rsid w:val="00A03C4E"/>
    <w:rsid w:val="00A10279"/>
    <w:rsid w:val="00A102C2"/>
    <w:rsid w:val="00A10D0E"/>
    <w:rsid w:val="00A15E6A"/>
    <w:rsid w:val="00A20842"/>
    <w:rsid w:val="00A24AA5"/>
    <w:rsid w:val="00A279C1"/>
    <w:rsid w:val="00A30A31"/>
    <w:rsid w:val="00A32379"/>
    <w:rsid w:val="00A33088"/>
    <w:rsid w:val="00A369ED"/>
    <w:rsid w:val="00A44ECE"/>
    <w:rsid w:val="00A474AF"/>
    <w:rsid w:val="00A54CBA"/>
    <w:rsid w:val="00A554D9"/>
    <w:rsid w:val="00A61ED3"/>
    <w:rsid w:val="00A62875"/>
    <w:rsid w:val="00A64112"/>
    <w:rsid w:val="00A66380"/>
    <w:rsid w:val="00A70F34"/>
    <w:rsid w:val="00A72C61"/>
    <w:rsid w:val="00A741DC"/>
    <w:rsid w:val="00A77B7F"/>
    <w:rsid w:val="00A82127"/>
    <w:rsid w:val="00A85856"/>
    <w:rsid w:val="00A90416"/>
    <w:rsid w:val="00A926B1"/>
    <w:rsid w:val="00A93ECA"/>
    <w:rsid w:val="00A97A4A"/>
    <w:rsid w:val="00AA115B"/>
    <w:rsid w:val="00AB06ED"/>
    <w:rsid w:val="00AB473C"/>
    <w:rsid w:val="00AC76FC"/>
    <w:rsid w:val="00AD2462"/>
    <w:rsid w:val="00AD62D4"/>
    <w:rsid w:val="00AD7347"/>
    <w:rsid w:val="00AE032A"/>
    <w:rsid w:val="00AE0D30"/>
    <w:rsid w:val="00AE4A1A"/>
    <w:rsid w:val="00AE577A"/>
    <w:rsid w:val="00AE68AE"/>
    <w:rsid w:val="00AF373B"/>
    <w:rsid w:val="00B0069E"/>
    <w:rsid w:val="00B01257"/>
    <w:rsid w:val="00B0251F"/>
    <w:rsid w:val="00B12B63"/>
    <w:rsid w:val="00B31A27"/>
    <w:rsid w:val="00B32B4B"/>
    <w:rsid w:val="00B33AE5"/>
    <w:rsid w:val="00B33CCF"/>
    <w:rsid w:val="00B40770"/>
    <w:rsid w:val="00B40B9A"/>
    <w:rsid w:val="00B432BF"/>
    <w:rsid w:val="00B43E14"/>
    <w:rsid w:val="00B446C1"/>
    <w:rsid w:val="00B479EB"/>
    <w:rsid w:val="00B50CFC"/>
    <w:rsid w:val="00B52B54"/>
    <w:rsid w:val="00B55DB8"/>
    <w:rsid w:val="00B7047D"/>
    <w:rsid w:val="00B71FAB"/>
    <w:rsid w:val="00B74C43"/>
    <w:rsid w:val="00B7580B"/>
    <w:rsid w:val="00B769CE"/>
    <w:rsid w:val="00B80416"/>
    <w:rsid w:val="00B8053A"/>
    <w:rsid w:val="00B9088F"/>
    <w:rsid w:val="00B94159"/>
    <w:rsid w:val="00BA1154"/>
    <w:rsid w:val="00BA3B16"/>
    <w:rsid w:val="00BA5558"/>
    <w:rsid w:val="00BB04C0"/>
    <w:rsid w:val="00BB5A4A"/>
    <w:rsid w:val="00BC1563"/>
    <w:rsid w:val="00BC17F5"/>
    <w:rsid w:val="00BC2169"/>
    <w:rsid w:val="00BD2769"/>
    <w:rsid w:val="00BD5084"/>
    <w:rsid w:val="00BD6004"/>
    <w:rsid w:val="00BD7FBD"/>
    <w:rsid w:val="00BE7DF3"/>
    <w:rsid w:val="00BF4F15"/>
    <w:rsid w:val="00BF52A6"/>
    <w:rsid w:val="00C0526B"/>
    <w:rsid w:val="00C13925"/>
    <w:rsid w:val="00C154A8"/>
    <w:rsid w:val="00C17DF9"/>
    <w:rsid w:val="00C218D0"/>
    <w:rsid w:val="00C255F5"/>
    <w:rsid w:val="00C26E6C"/>
    <w:rsid w:val="00C2750C"/>
    <w:rsid w:val="00C35880"/>
    <w:rsid w:val="00C37511"/>
    <w:rsid w:val="00C37BB4"/>
    <w:rsid w:val="00C4039F"/>
    <w:rsid w:val="00C4420A"/>
    <w:rsid w:val="00C575E1"/>
    <w:rsid w:val="00C6033E"/>
    <w:rsid w:val="00C6061F"/>
    <w:rsid w:val="00C60933"/>
    <w:rsid w:val="00C6394A"/>
    <w:rsid w:val="00C65B97"/>
    <w:rsid w:val="00C65D3B"/>
    <w:rsid w:val="00C72408"/>
    <w:rsid w:val="00C74130"/>
    <w:rsid w:val="00C81AF3"/>
    <w:rsid w:val="00C81B31"/>
    <w:rsid w:val="00C8232E"/>
    <w:rsid w:val="00C83A3C"/>
    <w:rsid w:val="00C84A1A"/>
    <w:rsid w:val="00C915D9"/>
    <w:rsid w:val="00CB259C"/>
    <w:rsid w:val="00CB631B"/>
    <w:rsid w:val="00CC0143"/>
    <w:rsid w:val="00CC1399"/>
    <w:rsid w:val="00CC2790"/>
    <w:rsid w:val="00CC4F12"/>
    <w:rsid w:val="00CD17DB"/>
    <w:rsid w:val="00CD3FE0"/>
    <w:rsid w:val="00CE1A3C"/>
    <w:rsid w:val="00CE3C07"/>
    <w:rsid w:val="00CE6FEC"/>
    <w:rsid w:val="00CE79F0"/>
    <w:rsid w:val="00CF0631"/>
    <w:rsid w:val="00CF0FD1"/>
    <w:rsid w:val="00CF253C"/>
    <w:rsid w:val="00CF2B17"/>
    <w:rsid w:val="00CF7548"/>
    <w:rsid w:val="00D00208"/>
    <w:rsid w:val="00D0235F"/>
    <w:rsid w:val="00D05964"/>
    <w:rsid w:val="00D06259"/>
    <w:rsid w:val="00D07216"/>
    <w:rsid w:val="00D11AA7"/>
    <w:rsid w:val="00D12EBF"/>
    <w:rsid w:val="00D1722B"/>
    <w:rsid w:val="00D261B6"/>
    <w:rsid w:val="00D26E89"/>
    <w:rsid w:val="00D3134D"/>
    <w:rsid w:val="00D34347"/>
    <w:rsid w:val="00D3538D"/>
    <w:rsid w:val="00D36B53"/>
    <w:rsid w:val="00D41882"/>
    <w:rsid w:val="00D519E2"/>
    <w:rsid w:val="00D53AC1"/>
    <w:rsid w:val="00D60174"/>
    <w:rsid w:val="00D706CB"/>
    <w:rsid w:val="00D7071D"/>
    <w:rsid w:val="00D75B0B"/>
    <w:rsid w:val="00D772FE"/>
    <w:rsid w:val="00D83F85"/>
    <w:rsid w:val="00D85994"/>
    <w:rsid w:val="00D86542"/>
    <w:rsid w:val="00D96D31"/>
    <w:rsid w:val="00DA14B1"/>
    <w:rsid w:val="00DA54EF"/>
    <w:rsid w:val="00DB08D6"/>
    <w:rsid w:val="00DB2605"/>
    <w:rsid w:val="00DC2A25"/>
    <w:rsid w:val="00DE33C7"/>
    <w:rsid w:val="00DE381B"/>
    <w:rsid w:val="00DE612F"/>
    <w:rsid w:val="00DE6826"/>
    <w:rsid w:val="00DE7205"/>
    <w:rsid w:val="00DF2B7F"/>
    <w:rsid w:val="00DF2FD9"/>
    <w:rsid w:val="00DF60B5"/>
    <w:rsid w:val="00DF7D37"/>
    <w:rsid w:val="00E01A14"/>
    <w:rsid w:val="00E04C56"/>
    <w:rsid w:val="00E1438D"/>
    <w:rsid w:val="00E20932"/>
    <w:rsid w:val="00E20EA7"/>
    <w:rsid w:val="00E214AA"/>
    <w:rsid w:val="00E2485F"/>
    <w:rsid w:val="00E26846"/>
    <w:rsid w:val="00E304F7"/>
    <w:rsid w:val="00E31F0D"/>
    <w:rsid w:val="00E32968"/>
    <w:rsid w:val="00E33BCE"/>
    <w:rsid w:val="00E35BC1"/>
    <w:rsid w:val="00E370D7"/>
    <w:rsid w:val="00E42310"/>
    <w:rsid w:val="00E42B17"/>
    <w:rsid w:val="00E43067"/>
    <w:rsid w:val="00E506E4"/>
    <w:rsid w:val="00E53401"/>
    <w:rsid w:val="00E5430A"/>
    <w:rsid w:val="00E61C14"/>
    <w:rsid w:val="00E64207"/>
    <w:rsid w:val="00E65C78"/>
    <w:rsid w:val="00E723B2"/>
    <w:rsid w:val="00E813FD"/>
    <w:rsid w:val="00E87A9B"/>
    <w:rsid w:val="00E9705B"/>
    <w:rsid w:val="00E97DEE"/>
    <w:rsid w:val="00EA122D"/>
    <w:rsid w:val="00EA457D"/>
    <w:rsid w:val="00EB74CE"/>
    <w:rsid w:val="00EC03DB"/>
    <w:rsid w:val="00EC3297"/>
    <w:rsid w:val="00EC45F2"/>
    <w:rsid w:val="00EC737D"/>
    <w:rsid w:val="00EE01F2"/>
    <w:rsid w:val="00EF1EF6"/>
    <w:rsid w:val="00EF44E5"/>
    <w:rsid w:val="00F0077C"/>
    <w:rsid w:val="00F0241C"/>
    <w:rsid w:val="00F03D69"/>
    <w:rsid w:val="00F057C5"/>
    <w:rsid w:val="00F0596F"/>
    <w:rsid w:val="00F1066F"/>
    <w:rsid w:val="00F20CB1"/>
    <w:rsid w:val="00F24157"/>
    <w:rsid w:val="00F31631"/>
    <w:rsid w:val="00F334F0"/>
    <w:rsid w:val="00F34C66"/>
    <w:rsid w:val="00F360A5"/>
    <w:rsid w:val="00F36636"/>
    <w:rsid w:val="00F36637"/>
    <w:rsid w:val="00F40587"/>
    <w:rsid w:val="00F549CE"/>
    <w:rsid w:val="00F563D4"/>
    <w:rsid w:val="00F57E6B"/>
    <w:rsid w:val="00F61D51"/>
    <w:rsid w:val="00F63221"/>
    <w:rsid w:val="00F63C8C"/>
    <w:rsid w:val="00F64539"/>
    <w:rsid w:val="00F71290"/>
    <w:rsid w:val="00F7617B"/>
    <w:rsid w:val="00F81A87"/>
    <w:rsid w:val="00F825CD"/>
    <w:rsid w:val="00F915E8"/>
    <w:rsid w:val="00F96595"/>
    <w:rsid w:val="00F96BE0"/>
    <w:rsid w:val="00FA09D3"/>
    <w:rsid w:val="00FA39C7"/>
    <w:rsid w:val="00FA66B9"/>
    <w:rsid w:val="00FB0D51"/>
    <w:rsid w:val="00FB2ED4"/>
    <w:rsid w:val="00FB2F0B"/>
    <w:rsid w:val="00FB6BEF"/>
    <w:rsid w:val="00FC26E9"/>
    <w:rsid w:val="00FD51EB"/>
    <w:rsid w:val="00FD5FD0"/>
    <w:rsid w:val="00FE00D7"/>
    <w:rsid w:val="00FE3BC5"/>
    <w:rsid w:val="00FF04AF"/>
    <w:rsid w:val="00FF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3699A"/>
  <w15:chartTrackingRefBased/>
  <w15:docId w15:val="{36F3244B-AE81-4A61-AD37-77A82251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272"/>
    <w:pPr>
      <w:widowControl w:val="0"/>
      <w:jc w:val="both"/>
    </w:pPr>
    <w:rPr>
      <w:rFonts w:ascii="Times New Roman" w:eastAsia="仿宋GB2312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897D6B"/>
    <w:rPr>
      <w:rFonts w:ascii="Times New Roman" w:eastAsia="仿宋GB2312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632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Xiaoxiang Shen</dc:creator>
  <cp:keywords/>
  <dc:description/>
  <cp:lastModifiedBy>Xiaoxiang Shen</cp:lastModifiedBy>
  <cp:revision>2</cp:revision>
  <dcterms:created xsi:type="dcterms:W3CDTF">2024-07-10T00:53:00Z</dcterms:created>
  <dcterms:modified xsi:type="dcterms:W3CDTF">2024-07-10T00:53:00Z</dcterms:modified>
</cp:coreProperties>
</file>